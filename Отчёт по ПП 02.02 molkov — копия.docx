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0E7" w:rsidRDefault="00E97184">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СОДЕРЖАНИЕ</w:t>
      </w:r>
    </w:p>
    <w:p w:rsidR="008970E7" w:rsidRDefault="008970E7">
      <w:pPr>
        <w:spacing w:after="0" w:line="360" w:lineRule="auto"/>
        <w:ind w:firstLine="709"/>
        <w:jc w:val="both"/>
        <w:rPr>
          <w:rFonts w:ascii="Times New Roman" w:hAnsi="Times New Roman" w:cs="Times New Roman"/>
          <w:b/>
          <w:sz w:val="28"/>
          <w:szCs w:val="28"/>
        </w:rPr>
      </w:pPr>
    </w:p>
    <w:sdt>
      <w:sdtPr>
        <w:id w:val="-930813643"/>
        <w:docPartObj>
          <w:docPartGallery w:val="Table of Contents"/>
          <w:docPartUnique/>
        </w:docPartObj>
      </w:sdtPr>
      <w:sdtEndPr/>
      <w:sdtContent>
        <w:p w:rsidR="008970E7" w:rsidRDefault="00E97184">
          <w:pPr>
            <w:pStyle w:val="23"/>
            <w:tabs>
              <w:tab w:val="right" w:leader="dot" w:pos="9912"/>
            </w:tabs>
            <w:spacing w:after="0" w:line="360" w:lineRule="auto"/>
            <w:ind w:left="0"/>
            <w:jc w:val="both"/>
            <w:rPr>
              <w:rFonts w:ascii="Times New Roman" w:eastAsiaTheme="minorEastAsia" w:hAnsi="Times New Roman" w:cs="Times New Roman"/>
              <w:sz w:val="28"/>
              <w:szCs w:val="28"/>
              <w:lang w:eastAsia="ru-RU"/>
            </w:rPr>
          </w:pPr>
          <w:r>
            <w:fldChar w:fldCharType="begin"/>
          </w:r>
          <w:r>
            <w:rPr>
              <w:rFonts w:ascii="Times New Roman" w:hAnsi="Times New Roman" w:cs="Times New Roman"/>
              <w:webHidden/>
              <w:sz w:val="28"/>
              <w:szCs w:val="28"/>
            </w:rPr>
            <w:instrText>TOC \z \o "1-3" \u \h</w:instrText>
          </w:r>
          <w:r>
            <w:rPr>
              <w:rFonts w:ascii="Times New Roman" w:hAnsi="Times New Roman" w:cs="Times New Roman"/>
              <w:sz w:val="28"/>
              <w:szCs w:val="28"/>
            </w:rPr>
            <w:fldChar w:fldCharType="separate"/>
          </w:r>
          <w:hyperlink w:anchor="_Toc107252327">
            <w:r>
              <w:rPr>
                <w:rFonts w:ascii="Times New Roman" w:hAnsi="Times New Roman" w:cs="Times New Roman"/>
                <w:webHidden/>
                <w:sz w:val="28"/>
                <w:szCs w:val="28"/>
              </w:rPr>
              <w:t>1 ЦЕЛИ И ЗАДАЧИ ПРОИЗВОДСТВЕННОЙ ПРАКТИКИ. ИЗУЧЕНИЕ ИНСТРУКЦИИ ПО ТЕХНИКЕ БЕЗОПАСНОСТИ ПРИ РАБОТЕ НА ПК.</w:t>
            </w:r>
            <w:r>
              <w:rPr>
                <w:webHidden/>
              </w:rPr>
              <w:fldChar w:fldCharType="begin"/>
            </w:r>
            <w:r>
              <w:rPr>
                <w:webHidden/>
              </w:rPr>
              <w:instrText>PAGEREF _Toc107252327 \h</w:instrText>
            </w:r>
            <w:r>
              <w:rPr>
                <w:webHidden/>
              </w:rPr>
            </w:r>
            <w:r>
              <w:rPr>
                <w:webHidden/>
              </w:rPr>
              <w:fldChar w:fldCharType="separate"/>
            </w:r>
            <w:r>
              <w:rPr>
                <w:rFonts w:ascii="Times New Roman" w:hAnsi="Times New Roman" w:cs="Times New Roman"/>
                <w:sz w:val="28"/>
                <w:szCs w:val="28"/>
              </w:rPr>
              <w:tab/>
              <w:t>5</w:t>
            </w:r>
            <w:r>
              <w:rPr>
                <w:webHidden/>
              </w:rPr>
              <w:fldChar w:fldCharType="end"/>
            </w:r>
          </w:hyperlink>
        </w:p>
        <w:p w:rsidR="008970E7" w:rsidRDefault="00A03199">
          <w:pPr>
            <w:pStyle w:val="23"/>
            <w:tabs>
              <w:tab w:val="right" w:leader="dot" w:pos="9912"/>
            </w:tabs>
            <w:spacing w:after="0" w:line="360" w:lineRule="auto"/>
            <w:ind w:left="0"/>
            <w:jc w:val="both"/>
            <w:rPr>
              <w:rFonts w:ascii="Times New Roman" w:eastAsiaTheme="minorEastAsia" w:hAnsi="Times New Roman" w:cs="Times New Roman"/>
              <w:sz w:val="28"/>
              <w:szCs w:val="28"/>
              <w:lang w:eastAsia="ru-RU"/>
            </w:rPr>
          </w:pPr>
          <w:hyperlink w:anchor="_Toc107252328">
            <w:r w:rsidR="00E97184">
              <w:rPr>
                <w:rFonts w:ascii="Times New Roman" w:hAnsi="Times New Roman" w:cs="Times New Roman"/>
                <w:webHidden/>
                <w:sz w:val="28"/>
                <w:szCs w:val="28"/>
              </w:rPr>
              <w:t>2 РАЗРАБОТКА ТРЕБОВАНИЙ К ПРОГРАММНЫМ МОДУЛЯМ НА ОСНОВЕ АНАЛИЗА ПРОЕКТНОЙ И ТЕХНИЧЕСКОЙ ДОКУМЕНТАЦИИ НА ПРЕДМЕТ ВЗАИМОДЕЙСТВИЯ КОМПОНЕНТ</w:t>
            </w:r>
            <w:r w:rsidR="00E97184">
              <w:rPr>
                <w:webHidden/>
              </w:rPr>
              <w:fldChar w:fldCharType="begin"/>
            </w:r>
            <w:r w:rsidR="00E97184">
              <w:rPr>
                <w:webHidden/>
              </w:rPr>
              <w:instrText>PAGEREF _Toc107252328 \h</w:instrText>
            </w:r>
            <w:r w:rsidR="00E97184">
              <w:rPr>
                <w:webHidden/>
              </w:rPr>
            </w:r>
            <w:r w:rsidR="00E97184">
              <w:rPr>
                <w:webHidden/>
              </w:rPr>
              <w:fldChar w:fldCharType="separate"/>
            </w:r>
            <w:r w:rsidR="00E97184">
              <w:rPr>
                <w:rFonts w:ascii="Times New Roman" w:hAnsi="Times New Roman" w:cs="Times New Roman"/>
                <w:sz w:val="28"/>
                <w:szCs w:val="28"/>
              </w:rPr>
              <w:tab/>
              <w:t>13</w:t>
            </w:r>
            <w:r w:rsidR="00E97184">
              <w:rPr>
                <w:webHidden/>
              </w:rPr>
              <w:fldChar w:fldCharType="end"/>
            </w:r>
          </w:hyperlink>
        </w:p>
        <w:p w:rsidR="008970E7" w:rsidRDefault="00A03199">
          <w:pPr>
            <w:pStyle w:val="23"/>
            <w:tabs>
              <w:tab w:val="right" w:leader="dot" w:pos="9912"/>
            </w:tabs>
            <w:spacing w:after="0" w:line="360" w:lineRule="auto"/>
            <w:ind w:left="0"/>
            <w:jc w:val="both"/>
            <w:rPr>
              <w:rFonts w:ascii="Times New Roman" w:eastAsiaTheme="minorEastAsia" w:hAnsi="Times New Roman" w:cs="Times New Roman"/>
              <w:sz w:val="28"/>
              <w:szCs w:val="28"/>
              <w:lang w:eastAsia="ru-RU"/>
            </w:rPr>
          </w:pPr>
          <w:hyperlink w:anchor="_Toc107252329">
            <w:r w:rsidR="00E97184">
              <w:rPr>
                <w:rFonts w:ascii="Times New Roman" w:hAnsi="Times New Roman" w:cs="Times New Roman"/>
                <w:webHidden/>
                <w:sz w:val="28"/>
                <w:szCs w:val="28"/>
              </w:rPr>
              <w:t>3 ВЫПОЛНЕНИЕ ИНТЕГРАЦИИ МОДУЛЕЙ В ПРОГРАММНОЕ ОБЕСПЕЧЕНИЕ</w:t>
            </w:r>
            <w:r w:rsidR="00E97184">
              <w:rPr>
                <w:webHidden/>
              </w:rPr>
              <w:fldChar w:fldCharType="begin"/>
            </w:r>
            <w:r w:rsidR="00E97184">
              <w:rPr>
                <w:webHidden/>
              </w:rPr>
              <w:instrText>PAGEREF _Toc107252329 \h</w:instrText>
            </w:r>
            <w:r w:rsidR="00E97184">
              <w:rPr>
                <w:webHidden/>
              </w:rPr>
            </w:r>
            <w:r w:rsidR="00E97184">
              <w:rPr>
                <w:webHidden/>
              </w:rPr>
              <w:fldChar w:fldCharType="separate"/>
            </w:r>
            <w:r w:rsidR="00E97184">
              <w:rPr>
                <w:rFonts w:ascii="Times New Roman" w:hAnsi="Times New Roman" w:cs="Times New Roman"/>
                <w:sz w:val="28"/>
                <w:szCs w:val="28"/>
              </w:rPr>
              <w:tab/>
              <w:t>18</w:t>
            </w:r>
            <w:r w:rsidR="00E97184">
              <w:rPr>
                <w:webHidden/>
              </w:rPr>
              <w:fldChar w:fldCharType="end"/>
            </w:r>
          </w:hyperlink>
        </w:p>
        <w:p w:rsidR="008970E7" w:rsidRDefault="00A03199">
          <w:pPr>
            <w:pStyle w:val="23"/>
            <w:tabs>
              <w:tab w:val="right" w:leader="dot" w:pos="9912"/>
            </w:tabs>
            <w:spacing w:after="0" w:line="360" w:lineRule="auto"/>
            <w:ind w:left="0"/>
            <w:jc w:val="both"/>
            <w:rPr>
              <w:rFonts w:ascii="Times New Roman" w:eastAsiaTheme="minorEastAsia" w:hAnsi="Times New Roman" w:cs="Times New Roman"/>
              <w:sz w:val="28"/>
              <w:szCs w:val="28"/>
              <w:lang w:eastAsia="ru-RU"/>
            </w:rPr>
          </w:pPr>
          <w:hyperlink w:anchor="_Toc107252330">
            <w:r w:rsidR="00E97184">
              <w:rPr>
                <w:rFonts w:ascii="Times New Roman" w:hAnsi="Times New Roman" w:cs="Times New Roman"/>
                <w:webHidden/>
                <w:sz w:val="28"/>
                <w:szCs w:val="28"/>
              </w:rPr>
              <w:t>4 ВЫПОЛНЕНИЕ ОТЛАДКИ ПРОГРАММНОГО МОДУЛЯ С ИСПОЛЬЗОВАНИЕМ СПЕЦИАЛИЗИРОВАННЫХ ПРОГРАММНЫХ СРЕДСТВ</w:t>
            </w:r>
            <w:r w:rsidR="00E97184">
              <w:rPr>
                <w:webHidden/>
              </w:rPr>
              <w:fldChar w:fldCharType="begin"/>
            </w:r>
            <w:r w:rsidR="00E97184">
              <w:rPr>
                <w:webHidden/>
              </w:rPr>
              <w:instrText>PAGEREF _Toc107252330 \h</w:instrText>
            </w:r>
            <w:r w:rsidR="00E97184">
              <w:rPr>
                <w:webHidden/>
              </w:rPr>
            </w:r>
            <w:r w:rsidR="00E97184">
              <w:rPr>
                <w:webHidden/>
              </w:rPr>
              <w:fldChar w:fldCharType="separate"/>
            </w:r>
            <w:r w:rsidR="00E97184">
              <w:rPr>
                <w:rFonts w:ascii="Times New Roman" w:hAnsi="Times New Roman" w:cs="Times New Roman"/>
                <w:sz w:val="28"/>
                <w:szCs w:val="28"/>
              </w:rPr>
              <w:tab/>
              <w:t>22</w:t>
            </w:r>
            <w:r w:rsidR="00E97184">
              <w:rPr>
                <w:webHidden/>
              </w:rPr>
              <w:fldChar w:fldCharType="end"/>
            </w:r>
          </w:hyperlink>
        </w:p>
        <w:p w:rsidR="008970E7" w:rsidRDefault="00A03199">
          <w:pPr>
            <w:pStyle w:val="23"/>
            <w:tabs>
              <w:tab w:val="right" w:leader="dot" w:pos="9912"/>
            </w:tabs>
            <w:spacing w:after="0" w:line="360" w:lineRule="auto"/>
            <w:ind w:left="0"/>
            <w:jc w:val="both"/>
            <w:rPr>
              <w:rFonts w:ascii="Times New Roman" w:eastAsiaTheme="minorEastAsia" w:hAnsi="Times New Roman" w:cs="Times New Roman"/>
              <w:sz w:val="28"/>
              <w:szCs w:val="28"/>
              <w:lang w:eastAsia="ru-RU"/>
            </w:rPr>
          </w:pPr>
          <w:hyperlink w:anchor="_Toc107252331">
            <w:r w:rsidR="00E97184">
              <w:rPr>
                <w:rFonts w:ascii="Times New Roman" w:hAnsi="Times New Roman" w:cs="Times New Roman"/>
                <w:webHidden/>
                <w:sz w:val="28"/>
                <w:szCs w:val="28"/>
              </w:rPr>
              <w:t>5 ОСУЩЕСТВЛЕНИЕ РАЗРАБОТКИ ТЕСТОВЫХ НАБОРОВ И ТЕСТОВЫХ СЦЕНАРИЕВ ДЛЯ ПРОГРАММНОГО ОБЕСПЕЧЕНИЯ.</w:t>
            </w:r>
            <w:r w:rsidR="00E97184">
              <w:rPr>
                <w:webHidden/>
              </w:rPr>
              <w:fldChar w:fldCharType="begin"/>
            </w:r>
            <w:r w:rsidR="00E97184">
              <w:rPr>
                <w:webHidden/>
              </w:rPr>
              <w:instrText>PAGEREF _Toc107252331 \h</w:instrText>
            </w:r>
            <w:r w:rsidR="00E97184">
              <w:rPr>
                <w:webHidden/>
              </w:rPr>
            </w:r>
            <w:r w:rsidR="00E97184">
              <w:rPr>
                <w:webHidden/>
              </w:rPr>
              <w:fldChar w:fldCharType="separate"/>
            </w:r>
            <w:r w:rsidR="00E97184">
              <w:rPr>
                <w:rFonts w:ascii="Times New Roman" w:hAnsi="Times New Roman" w:cs="Times New Roman"/>
                <w:sz w:val="28"/>
                <w:szCs w:val="28"/>
              </w:rPr>
              <w:tab/>
              <w:t>23</w:t>
            </w:r>
            <w:r w:rsidR="00E97184">
              <w:rPr>
                <w:webHidden/>
              </w:rPr>
              <w:fldChar w:fldCharType="end"/>
            </w:r>
          </w:hyperlink>
        </w:p>
        <w:p w:rsidR="008970E7" w:rsidRDefault="00A03199">
          <w:pPr>
            <w:pStyle w:val="23"/>
            <w:tabs>
              <w:tab w:val="right" w:leader="dot" w:pos="9912"/>
            </w:tabs>
            <w:spacing w:after="0" w:line="360" w:lineRule="auto"/>
            <w:ind w:left="0"/>
            <w:jc w:val="both"/>
            <w:rPr>
              <w:rFonts w:ascii="Times New Roman" w:eastAsiaTheme="minorEastAsia" w:hAnsi="Times New Roman" w:cs="Times New Roman"/>
              <w:sz w:val="28"/>
              <w:szCs w:val="28"/>
              <w:lang w:eastAsia="ru-RU"/>
            </w:rPr>
          </w:pPr>
          <w:hyperlink w:anchor="_Toc107252332">
            <w:r w:rsidR="00E97184">
              <w:rPr>
                <w:rFonts w:ascii="Times New Roman" w:hAnsi="Times New Roman" w:cs="Times New Roman"/>
                <w:webHidden/>
                <w:sz w:val="28"/>
                <w:szCs w:val="28"/>
              </w:rPr>
              <w:t>6 ПРОИЗВЕДЕНИЕ ИНСПЕКТИРОВАНИЯ КОМПОНЕНТ ПРОГРАММНОГО ОБЕСПЕЧЕНИЯ НА ПРЕДМЕТ СООТВЕТСТВИЯ СТАНДАРТАМ КОДИРОВАНИЯ.</w:t>
            </w:r>
            <w:r w:rsidR="00E97184">
              <w:rPr>
                <w:webHidden/>
              </w:rPr>
              <w:fldChar w:fldCharType="begin"/>
            </w:r>
            <w:r w:rsidR="00E97184">
              <w:rPr>
                <w:webHidden/>
              </w:rPr>
              <w:instrText>PAGEREF _Toc107252332 \h</w:instrText>
            </w:r>
            <w:r w:rsidR="00E97184">
              <w:rPr>
                <w:webHidden/>
              </w:rPr>
            </w:r>
            <w:r w:rsidR="00E97184">
              <w:rPr>
                <w:webHidden/>
              </w:rPr>
              <w:fldChar w:fldCharType="separate"/>
            </w:r>
            <w:r w:rsidR="00E97184">
              <w:rPr>
                <w:rFonts w:ascii="Times New Roman" w:hAnsi="Times New Roman" w:cs="Times New Roman"/>
                <w:sz w:val="28"/>
                <w:szCs w:val="28"/>
              </w:rPr>
              <w:tab/>
              <w:t>25</w:t>
            </w:r>
            <w:r w:rsidR="00E97184">
              <w:rPr>
                <w:webHidden/>
              </w:rPr>
              <w:fldChar w:fldCharType="end"/>
            </w:r>
          </w:hyperlink>
          <w:r w:rsidR="00E97184">
            <w:rPr>
              <w:rFonts w:ascii="Times New Roman" w:hAnsi="Times New Roman" w:cs="Times New Roman"/>
              <w:sz w:val="28"/>
              <w:szCs w:val="28"/>
            </w:rPr>
            <w:fldChar w:fldCharType="end"/>
          </w:r>
        </w:p>
      </w:sdtContent>
    </w:sdt>
    <w:p w:rsidR="008970E7" w:rsidRDefault="008970E7">
      <w:pPr>
        <w:spacing w:after="0" w:line="360" w:lineRule="auto"/>
        <w:jc w:val="both"/>
      </w:pPr>
    </w:p>
    <w:p w:rsidR="008970E7" w:rsidRDefault="008970E7">
      <w:pPr>
        <w:spacing w:after="0" w:line="360" w:lineRule="auto"/>
        <w:ind w:firstLine="709"/>
        <w:jc w:val="center"/>
        <w:rPr>
          <w:rFonts w:ascii="Times New Roman" w:hAnsi="Times New Roman" w:cs="Times New Roman"/>
          <w:b/>
          <w:sz w:val="28"/>
          <w:szCs w:val="28"/>
        </w:rPr>
      </w:pPr>
    </w:p>
    <w:p w:rsidR="008970E7" w:rsidRDefault="008970E7">
      <w:pPr>
        <w:spacing w:after="0" w:line="360" w:lineRule="auto"/>
        <w:ind w:firstLine="709"/>
        <w:jc w:val="center"/>
        <w:rPr>
          <w:rFonts w:ascii="Times New Roman" w:hAnsi="Times New Roman" w:cs="Times New Roman"/>
          <w:b/>
          <w:sz w:val="28"/>
          <w:szCs w:val="28"/>
        </w:rPr>
      </w:pPr>
    </w:p>
    <w:p w:rsidR="008970E7" w:rsidRDefault="008970E7">
      <w:pPr>
        <w:spacing w:after="0" w:line="360" w:lineRule="auto"/>
        <w:ind w:firstLine="709"/>
        <w:jc w:val="center"/>
        <w:rPr>
          <w:rFonts w:ascii="Times New Roman" w:hAnsi="Times New Roman" w:cs="Times New Roman"/>
          <w:b/>
          <w:sz w:val="28"/>
          <w:szCs w:val="28"/>
        </w:rPr>
      </w:pPr>
    </w:p>
    <w:p w:rsidR="008970E7" w:rsidRDefault="008970E7">
      <w:pPr>
        <w:spacing w:after="0" w:line="360" w:lineRule="auto"/>
        <w:ind w:firstLine="709"/>
        <w:jc w:val="center"/>
        <w:rPr>
          <w:rFonts w:ascii="Times New Roman" w:hAnsi="Times New Roman" w:cs="Times New Roman"/>
          <w:b/>
          <w:sz w:val="28"/>
          <w:szCs w:val="28"/>
        </w:rPr>
      </w:pPr>
    </w:p>
    <w:p w:rsidR="008970E7" w:rsidRDefault="008970E7">
      <w:pPr>
        <w:spacing w:after="0" w:line="360" w:lineRule="auto"/>
        <w:ind w:firstLine="709"/>
        <w:jc w:val="center"/>
        <w:rPr>
          <w:rFonts w:ascii="Times New Roman" w:hAnsi="Times New Roman" w:cs="Times New Roman"/>
          <w:b/>
          <w:sz w:val="28"/>
          <w:szCs w:val="28"/>
        </w:rPr>
      </w:pPr>
    </w:p>
    <w:p w:rsidR="008970E7" w:rsidRDefault="008970E7">
      <w:pPr>
        <w:spacing w:after="0" w:line="360" w:lineRule="auto"/>
        <w:ind w:firstLine="709"/>
        <w:jc w:val="center"/>
        <w:rPr>
          <w:rFonts w:ascii="Times New Roman" w:hAnsi="Times New Roman" w:cs="Times New Roman"/>
          <w:b/>
          <w:sz w:val="28"/>
          <w:szCs w:val="28"/>
        </w:rPr>
      </w:pPr>
    </w:p>
    <w:p w:rsidR="008970E7" w:rsidRDefault="008970E7">
      <w:pPr>
        <w:spacing w:after="0" w:line="360" w:lineRule="auto"/>
        <w:ind w:firstLine="709"/>
        <w:jc w:val="center"/>
        <w:rPr>
          <w:rFonts w:ascii="Times New Roman" w:hAnsi="Times New Roman" w:cs="Times New Roman"/>
          <w:b/>
          <w:sz w:val="28"/>
          <w:szCs w:val="28"/>
        </w:rPr>
      </w:pPr>
    </w:p>
    <w:p w:rsidR="008970E7" w:rsidRDefault="008970E7">
      <w:pPr>
        <w:spacing w:after="0" w:line="360" w:lineRule="auto"/>
        <w:ind w:firstLine="709"/>
        <w:rPr>
          <w:rFonts w:ascii="Times New Roman" w:hAnsi="Times New Roman" w:cs="Times New Roman"/>
          <w:b/>
          <w:sz w:val="28"/>
          <w:szCs w:val="28"/>
          <w:lang w:val="en-US"/>
        </w:rPr>
      </w:pPr>
    </w:p>
    <w:p w:rsidR="008970E7" w:rsidRDefault="00E97184">
      <w:pPr>
        <w:spacing w:after="0" w:line="360" w:lineRule="auto"/>
        <w:ind w:firstLine="709"/>
        <w:rPr>
          <w:rFonts w:ascii="Times New Roman" w:hAnsi="Times New Roman" w:cs="Times New Roman"/>
          <w:b/>
          <w:sz w:val="28"/>
          <w:szCs w:val="28"/>
        </w:rPr>
      </w:pPr>
      <w:r>
        <w:br w:type="page"/>
      </w:r>
    </w:p>
    <w:p w:rsidR="008970E7" w:rsidRDefault="00E97184">
      <w:pPr>
        <w:spacing w:after="0" w:line="360" w:lineRule="auto"/>
        <w:ind w:firstLine="709"/>
        <w:jc w:val="center"/>
        <w:rPr>
          <w:rStyle w:val="20"/>
          <w:rFonts w:ascii="Times New Roman" w:eastAsiaTheme="minorHAnsi" w:hAnsi="Times New Roman"/>
        </w:rPr>
      </w:pPr>
      <w:bookmarkStart w:id="0" w:name="_Toc107252327"/>
      <w:r>
        <w:rPr>
          <w:rStyle w:val="20"/>
          <w:rFonts w:ascii="Times New Roman" w:eastAsiaTheme="minorHAnsi" w:hAnsi="Times New Roman"/>
        </w:rPr>
        <w:lastRenderedPageBreak/>
        <w:t>1 ЦЕЛИ И ЗАДАЧИ ПРОИЗВОДСТВЕННОЙ ПРАКТИКИ. ИЗУЧЕНИЕ ИНСТРУКЦИИ ПО ТЕХНИКЕ БЕЗОПАСНОСТИ ПРИ РАБОТЕ НА ПК.</w:t>
      </w:r>
      <w:bookmarkEnd w:id="0"/>
    </w:p>
    <w:p w:rsidR="008970E7" w:rsidRDefault="008970E7">
      <w:pPr>
        <w:spacing w:after="0" w:line="360" w:lineRule="auto"/>
        <w:ind w:firstLine="709"/>
        <w:jc w:val="center"/>
        <w:rPr>
          <w:rStyle w:val="20"/>
          <w:rFonts w:ascii="Times New Roman" w:eastAsiaTheme="minorHAnsi" w:hAnsi="Times New Roman"/>
          <w:sz w:val="10"/>
          <w:szCs w:val="10"/>
        </w:rPr>
      </w:pP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Цели, задачи и содержание производственной практики определяются требованиями к результатам практики, установленными ФГОС в части общих, и профессиональных компетенций. </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производственной практики является формирование у студента практических профессиональных умений, приобретение первоначального практического опыта, реализуемых в рамках модуля ОПОП СПО ПМ.02 по виду профессиональной деятельности код 09.02.07 для последующего освоения ими общих и профессиональных компетенций по специальности «Информационные системы и программирование».</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Задачами производственной практики выступают: </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систематизация, конкретизация, обобщение и закрепление теоретических знаний на основе изучения опыта работы конкретной организации; </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приобретение навыков и умений в области профессиональной деятельности; </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овладение необходимым набором общих и профессиональных компетенций. </w:t>
      </w:r>
    </w:p>
    <w:p w:rsidR="008970E7" w:rsidRDefault="00E97184">
      <w:pPr>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Производственная практика направлена на развитие практических умений и формирование у обучающихся первоначального практического опыта.</w:t>
      </w:r>
      <w:proofErr w:type="gramEnd"/>
      <w:r>
        <w:rPr>
          <w:rFonts w:ascii="Times New Roman" w:hAnsi="Times New Roman" w:cs="Times New Roman"/>
          <w:sz w:val="28"/>
          <w:szCs w:val="28"/>
        </w:rPr>
        <w:t xml:space="preserve"> Практика реализуется в рамках профессионального модуля для последующего освоения </w:t>
      </w:r>
      <w:proofErr w:type="gramStart"/>
      <w:r>
        <w:rPr>
          <w:rFonts w:ascii="Times New Roman" w:hAnsi="Times New Roman" w:cs="Times New Roman"/>
          <w:sz w:val="28"/>
          <w:szCs w:val="28"/>
        </w:rPr>
        <w:t>обучающимися</w:t>
      </w:r>
      <w:proofErr w:type="gramEnd"/>
      <w:r>
        <w:rPr>
          <w:rFonts w:ascii="Times New Roman" w:hAnsi="Times New Roman" w:cs="Times New Roman"/>
          <w:sz w:val="28"/>
          <w:szCs w:val="28"/>
        </w:rPr>
        <w:t xml:space="preserve"> профессиональных компетенций и развития общих компетенций по выбранной специальности. </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целью овладения указанным видом деятельности и соответствующими профессиональными компетенциями </w:t>
      </w:r>
      <w:proofErr w:type="gramStart"/>
      <w:r>
        <w:rPr>
          <w:rFonts w:ascii="Times New Roman" w:hAnsi="Times New Roman" w:cs="Times New Roman"/>
          <w:sz w:val="28"/>
          <w:szCs w:val="28"/>
        </w:rPr>
        <w:t>обучающийся</w:t>
      </w:r>
      <w:proofErr w:type="gramEnd"/>
      <w:r>
        <w:rPr>
          <w:rFonts w:ascii="Times New Roman" w:hAnsi="Times New Roman" w:cs="Times New Roman"/>
          <w:sz w:val="28"/>
          <w:szCs w:val="28"/>
        </w:rPr>
        <w:t xml:space="preserve"> в ходе освоения производственной практики должен: </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иметь первоначальный практический опыт: </w:t>
      </w:r>
    </w:p>
    <w:p w:rsidR="008449A3" w:rsidRPr="003672AB" w:rsidRDefault="008449A3" w:rsidP="008449A3">
      <w:pPr>
        <w:spacing w:after="0" w:line="360" w:lineRule="auto"/>
        <w:ind w:firstLine="709"/>
        <w:jc w:val="both"/>
        <w:rPr>
          <w:rFonts w:ascii="Times New Roman" w:eastAsia="Times New Roman" w:hAnsi="Times New Roman"/>
          <w:bCs/>
          <w:sz w:val="28"/>
          <w:szCs w:val="28"/>
        </w:rPr>
      </w:pPr>
      <w:r w:rsidRPr="003672AB">
        <w:rPr>
          <w:rFonts w:ascii="Times New Roman" w:eastAsia="Times New Roman" w:hAnsi="Times New Roman"/>
          <w:bCs/>
          <w:sz w:val="28"/>
          <w:szCs w:val="28"/>
        </w:rPr>
        <w:t>- модел</w:t>
      </w:r>
      <w:r>
        <w:rPr>
          <w:rFonts w:ascii="Times New Roman" w:eastAsia="Times New Roman" w:hAnsi="Times New Roman"/>
          <w:bCs/>
          <w:sz w:val="28"/>
          <w:szCs w:val="28"/>
        </w:rPr>
        <w:t>ей</w:t>
      </w:r>
      <w:r w:rsidRPr="003672AB">
        <w:rPr>
          <w:rFonts w:ascii="Times New Roman" w:eastAsia="Times New Roman" w:hAnsi="Times New Roman"/>
          <w:bCs/>
          <w:sz w:val="28"/>
          <w:szCs w:val="28"/>
        </w:rPr>
        <w:t xml:space="preserve"> процесса разработки программного обеспечения; </w:t>
      </w:r>
    </w:p>
    <w:p w:rsidR="008449A3" w:rsidRPr="003672AB" w:rsidRDefault="008449A3" w:rsidP="008449A3">
      <w:pPr>
        <w:spacing w:after="0" w:line="360" w:lineRule="auto"/>
        <w:ind w:firstLine="709"/>
        <w:jc w:val="both"/>
        <w:rPr>
          <w:rFonts w:ascii="Times New Roman" w:eastAsia="Times New Roman" w:hAnsi="Times New Roman"/>
          <w:bCs/>
          <w:sz w:val="28"/>
          <w:szCs w:val="28"/>
        </w:rPr>
      </w:pPr>
      <w:r w:rsidRPr="003672AB">
        <w:rPr>
          <w:rFonts w:ascii="Times New Roman" w:eastAsia="Times New Roman" w:hAnsi="Times New Roman"/>
          <w:bCs/>
          <w:sz w:val="28"/>
          <w:szCs w:val="28"/>
        </w:rPr>
        <w:t>- основны</w:t>
      </w:r>
      <w:r>
        <w:rPr>
          <w:rFonts w:ascii="Times New Roman" w:eastAsia="Times New Roman" w:hAnsi="Times New Roman"/>
          <w:bCs/>
          <w:sz w:val="28"/>
          <w:szCs w:val="28"/>
        </w:rPr>
        <w:t>х</w:t>
      </w:r>
      <w:r w:rsidRPr="003672AB">
        <w:rPr>
          <w:rFonts w:ascii="Times New Roman" w:eastAsia="Times New Roman" w:hAnsi="Times New Roman"/>
          <w:bCs/>
          <w:sz w:val="28"/>
          <w:szCs w:val="28"/>
        </w:rPr>
        <w:t xml:space="preserve"> принцип</w:t>
      </w:r>
      <w:r>
        <w:rPr>
          <w:rFonts w:ascii="Times New Roman" w:eastAsia="Times New Roman" w:hAnsi="Times New Roman"/>
          <w:bCs/>
          <w:sz w:val="28"/>
          <w:szCs w:val="28"/>
        </w:rPr>
        <w:t>ов</w:t>
      </w:r>
      <w:r w:rsidRPr="003672AB">
        <w:rPr>
          <w:rFonts w:ascii="Times New Roman" w:eastAsia="Times New Roman" w:hAnsi="Times New Roman"/>
          <w:bCs/>
          <w:sz w:val="28"/>
          <w:szCs w:val="28"/>
        </w:rPr>
        <w:t xml:space="preserve"> процесса разработки программного обеспечения; </w:t>
      </w:r>
    </w:p>
    <w:p w:rsidR="008449A3" w:rsidRPr="003672AB" w:rsidRDefault="008449A3" w:rsidP="008449A3">
      <w:pPr>
        <w:spacing w:after="0" w:line="360" w:lineRule="auto"/>
        <w:ind w:firstLine="709"/>
        <w:jc w:val="both"/>
        <w:rPr>
          <w:rFonts w:ascii="Times New Roman" w:eastAsia="Times New Roman" w:hAnsi="Times New Roman"/>
          <w:bCs/>
          <w:sz w:val="28"/>
          <w:szCs w:val="28"/>
        </w:rPr>
      </w:pPr>
      <w:r w:rsidRPr="003672AB">
        <w:rPr>
          <w:rFonts w:ascii="Times New Roman" w:eastAsia="Times New Roman" w:hAnsi="Times New Roman"/>
          <w:bCs/>
          <w:sz w:val="28"/>
          <w:szCs w:val="28"/>
        </w:rPr>
        <w:t>- основны</w:t>
      </w:r>
      <w:r>
        <w:rPr>
          <w:rFonts w:ascii="Times New Roman" w:eastAsia="Times New Roman" w:hAnsi="Times New Roman"/>
          <w:bCs/>
          <w:sz w:val="28"/>
          <w:szCs w:val="28"/>
        </w:rPr>
        <w:t>х</w:t>
      </w:r>
      <w:r w:rsidRPr="003672AB">
        <w:rPr>
          <w:rFonts w:ascii="Times New Roman" w:eastAsia="Times New Roman" w:hAnsi="Times New Roman"/>
          <w:bCs/>
          <w:sz w:val="28"/>
          <w:szCs w:val="28"/>
        </w:rPr>
        <w:t xml:space="preserve"> подход</w:t>
      </w:r>
      <w:r>
        <w:rPr>
          <w:rFonts w:ascii="Times New Roman" w:eastAsia="Times New Roman" w:hAnsi="Times New Roman"/>
          <w:bCs/>
          <w:sz w:val="28"/>
          <w:szCs w:val="28"/>
        </w:rPr>
        <w:t>ов</w:t>
      </w:r>
      <w:r w:rsidRPr="003672AB">
        <w:rPr>
          <w:rFonts w:ascii="Times New Roman" w:eastAsia="Times New Roman" w:hAnsi="Times New Roman"/>
          <w:bCs/>
          <w:sz w:val="28"/>
          <w:szCs w:val="28"/>
        </w:rPr>
        <w:t xml:space="preserve"> к интегрированию программных модулей; </w:t>
      </w:r>
    </w:p>
    <w:p w:rsidR="008449A3" w:rsidRPr="003672AB" w:rsidRDefault="008449A3" w:rsidP="008449A3">
      <w:pPr>
        <w:spacing w:after="0" w:line="360" w:lineRule="auto"/>
        <w:ind w:firstLine="709"/>
        <w:jc w:val="both"/>
        <w:rPr>
          <w:rFonts w:ascii="Times New Roman" w:hAnsi="Times New Roman" w:cs="Times New Roman"/>
          <w:sz w:val="28"/>
          <w:szCs w:val="28"/>
        </w:rPr>
      </w:pPr>
      <w:r w:rsidRPr="003672AB">
        <w:rPr>
          <w:rFonts w:ascii="Times New Roman" w:eastAsia="Times New Roman" w:hAnsi="Times New Roman"/>
          <w:bCs/>
          <w:sz w:val="28"/>
          <w:szCs w:val="28"/>
        </w:rPr>
        <w:lastRenderedPageBreak/>
        <w:t xml:space="preserve">- </w:t>
      </w:r>
      <w:r>
        <w:rPr>
          <w:rFonts w:ascii="Times New Roman" w:eastAsia="Times New Roman" w:hAnsi="Times New Roman"/>
          <w:bCs/>
          <w:sz w:val="28"/>
          <w:szCs w:val="28"/>
        </w:rPr>
        <w:t xml:space="preserve">в </w:t>
      </w:r>
      <w:r w:rsidRPr="003672AB">
        <w:rPr>
          <w:rFonts w:ascii="Times New Roman" w:eastAsia="Times New Roman" w:hAnsi="Times New Roman"/>
          <w:bCs/>
          <w:sz w:val="28"/>
          <w:szCs w:val="28"/>
        </w:rPr>
        <w:t>основ</w:t>
      </w:r>
      <w:r>
        <w:rPr>
          <w:rFonts w:ascii="Times New Roman" w:eastAsia="Times New Roman" w:hAnsi="Times New Roman"/>
          <w:bCs/>
          <w:sz w:val="28"/>
          <w:szCs w:val="28"/>
        </w:rPr>
        <w:t>ах</w:t>
      </w:r>
      <w:r w:rsidRPr="003672AB">
        <w:rPr>
          <w:rFonts w:ascii="Times New Roman" w:eastAsia="Times New Roman" w:hAnsi="Times New Roman"/>
          <w:bCs/>
          <w:sz w:val="28"/>
          <w:szCs w:val="28"/>
        </w:rPr>
        <w:t xml:space="preserve"> верификации и аттестации программного обеспечения</w:t>
      </w:r>
      <w:r>
        <w:rPr>
          <w:rFonts w:ascii="Times New Roman" w:eastAsia="Times New Roman" w:hAnsi="Times New Roman"/>
          <w:bCs/>
          <w:sz w:val="28"/>
          <w:szCs w:val="28"/>
        </w:rPr>
        <w:t>;</w:t>
      </w:r>
    </w:p>
    <w:p w:rsidR="008449A3" w:rsidRDefault="008449A3" w:rsidP="008449A3">
      <w:pPr>
        <w:spacing w:after="0" w:line="360" w:lineRule="auto"/>
        <w:ind w:firstLine="709"/>
        <w:jc w:val="both"/>
        <w:rPr>
          <w:rFonts w:ascii="Times New Roman" w:hAnsi="Times New Roman" w:cs="Times New Roman"/>
          <w:sz w:val="28"/>
          <w:szCs w:val="28"/>
        </w:rPr>
      </w:pPr>
      <w:r w:rsidRPr="007D3B6E">
        <w:rPr>
          <w:rFonts w:ascii="Times New Roman" w:hAnsi="Times New Roman" w:cs="Times New Roman"/>
          <w:sz w:val="28"/>
          <w:szCs w:val="28"/>
        </w:rPr>
        <w:t xml:space="preserve">уметь: </w:t>
      </w:r>
    </w:p>
    <w:p w:rsidR="008449A3" w:rsidRPr="003672AB" w:rsidRDefault="008449A3" w:rsidP="008449A3">
      <w:pPr>
        <w:spacing w:after="0" w:line="360" w:lineRule="auto"/>
        <w:ind w:firstLine="709"/>
        <w:jc w:val="both"/>
        <w:rPr>
          <w:rFonts w:ascii="Times New Roman" w:eastAsia="Times New Roman" w:hAnsi="Times New Roman"/>
          <w:bCs/>
          <w:sz w:val="28"/>
          <w:szCs w:val="28"/>
        </w:rPr>
      </w:pPr>
      <w:r w:rsidRPr="003672AB">
        <w:rPr>
          <w:rFonts w:ascii="Times New Roman" w:eastAsia="Times New Roman" w:hAnsi="Times New Roman"/>
          <w:bCs/>
          <w:sz w:val="28"/>
          <w:szCs w:val="28"/>
        </w:rPr>
        <w:t xml:space="preserve">- использовать выбранную систему контроля версий; </w:t>
      </w:r>
    </w:p>
    <w:p w:rsidR="008449A3" w:rsidRPr="003672AB" w:rsidRDefault="008449A3" w:rsidP="008449A3">
      <w:pPr>
        <w:spacing w:after="0" w:line="360" w:lineRule="auto"/>
        <w:ind w:firstLine="709"/>
        <w:jc w:val="both"/>
        <w:rPr>
          <w:rFonts w:ascii="Times New Roman" w:hAnsi="Times New Roman" w:cs="Times New Roman"/>
          <w:sz w:val="28"/>
          <w:szCs w:val="28"/>
        </w:rPr>
      </w:pPr>
      <w:r w:rsidRPr="003672AB">
        <w:rPr>
          <w:rFonts w:ascii="Times New Roman" w:eastAsia="Times New Roman" w:hAnsi="Times New Roman"/>
          <w:bCs/>
          <w:sz w:val="28"/>
          <w:szCs w:val="28"/>
        </w:rPr>
        <w:t>- использовать методы для получения кода с заданной функциональностью и степенью качества</w:t>
      </w:r>
      <w:r w:rsidRPr="003672AB">
        <w:rPr>
          <w:rFonts w:ascii="Times New Roman" w:hAnsi="Times New Roman" w:cs="Times New Roman"/>
          <w:sz w:val="28"/>
          <w:szCs w:val="28"/>
        </w:rPr>
        <w:t>.</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Инструктаж по охране труда проводится для ознакомления сотрудников компании с правилами безопасности на рабочем месте. В соответствии со ст. 212 Трудового кодекса РФ работодатель должен организовать подготовку сотрудников для обеспечения безопасности выполнения работ.</w:t>
      </w:r>
    </w:p>
    <w:p w:rsidR="008970E7" w:rsidRDefault="00E97184">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Вводный инструктаж по охране труда проводится со всеми вновь принимаемыми на работу независимо от их образования, стажа работы по данной профессии или должности, с временными работниками, командированными, учащимися и студентами, прибывшими на производствен</w:t>
      </w:r>
      <w:r>
        <w:rPr>
          <w:rFonts w:ascii="Times New Roman" w:eastAsia="Times New Roman" w:hAnsi="Times New Roman" w:cs="Times New Roman"/>
          <w:sz w:val="28"/>
          <w:szCs w:val="28"/>
          <w:lang w:eastAsia="ru-RU"/>
        </w:rPr>
        <w:softHyphen/>
        <w:t>ное обучение или практику.</w:t>
      </w:r>
    </w:p>
    <w:p w:rsidR="008970E7" w:rsidRDefault="00E97184">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Вводный инструктаж на предприятиях проводит инженер по охране труда или лицо, на которое приказом работодателя возложены эти обязанности. </w:t>
      </w:r>
      <w:proofErr w:type="gramStart"/>
      <w:r>
        <w:rPr>
          <w:rFonts w:ascii="Times New Roman" w:eastAsia="Times New Roman" w:hAnsi="Times New Roman" w:cs="Times New Roman"/>
          <w:sz w:val="28"/>
          <w:szCs w:val="28"/>
          <w:lang w:eastAsia="ru-RU"/>
        </w:rPr>
        <w:t>Для проведения вводного инструктажа разрабатывают</w:t>
      </w:r>
      <w:r>
        <w:rPr>
          <w:rFonts w:ascii="Times New Roman" w:eastAsia="Times New Roman" w:hAnsi="Times New Roman" w:cs="Times New Roman"/>
          <w:sz w:val="28"/>
          <w:szCs w:val="28"/>
          <w:lang w:eastAsia="ru-RU"/>
        </w:rPr>
        <w:softHyphen/>
        <w:t>ся программа и инструкция, которые утверждаются работодателем.</w:t>
      </w:r>
      <w:proofErr w:type="gramEnd"/>
    </w:p>
    <w:p w:rsidR="008970E7" w:rsidRDefault="00E97184">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 проведении вводного инструктажа делается запись в журнале регистрации вводного инструктажа с обязательной подписью инструктируемого и инструктирующего, а также в документы о приеме на работу.</w:t>
      </w:r>
    </w:p>
    <w:p w:rsidR="008970E7" w:rsidRDefault="00E97184">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 последующих инструктажей на рабочем месте освобождаются лица, не связанные с обслуживанием, испытанием, наладкой оборудования и инструментом. Составляется Перечень профессий и должностей работников, освобожденных от инструктажей на рабочем месте, который утверждается работодателем.</w:t>
      </w:r>
    </w:p>
    <w:p w:rsidR="008970E7" w:rsidRDefault="00E97184">
      <w:pPr>
        <w:rPr>
          <w:rFonts w:ascii="Times New Roman" w:eastAsia="Times New Roman" w:hAnsi="Times New Roman" w:cs="Times New Roman"/>
          <w:sz w:val="28"/>
          <w:szCs w:val="28"/>
          <w:lang w:eastAsia="ru-RU"/>
        </w:rPr>
      </w:pPr>
      <w:r>
        <w:br w:type="page"/>
      </w:r>
    </w:p>
    <w:p w:rsidR="008970E7" w:rsidRDefault="00E97184">
      <w:pPr>
        <w:pStyle w:val="af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Нормативная база</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Признаком того, что сотрудникам необходимо соблюдать правила техники безопасности при использовании компьютера, становится то, что эти вопросы зафиксированы и в действующем законодательстве. Основными нормативными документами, которые содержат обязательные требования, можно считать:</w:t>
      </w:r>
    </w:p>
    <w:p w:rsidR="008970E7" w:rsidRDefault="00E97184">
      <w:pPr>
        <w:pStyle w:val="af6"/>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Трудовой кодекс;</w:t>
      </w:r>
    </w:p>
    <w:p w:rsidR="008970E7" w:rsidRDefault="00E97184">
      <w:pPr>
        <w:pStyle w:val="af6"/>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санитарно-гигиенические нормы и правила СанПиН 2.2.2/2.4.1340-03, утвержденные постановлением Главного государственного санврача от 13 июня 2003 года N 118;</w:t>
      </w:r>
    </w:p>
    <w:p w:rsidR="008970E7" w:rsidRDefault="00E97184">
      <w:pPr>
        <w:pStyle w:val="af6"/>
        <w:numPr>
          <w:ilvl w:val="0"/>
          <w:numId w:val="8"/>
        </w:numPr>
        <w:spacing w:after="0" w:line="360" w:lineRule="auto"/>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межгосударственный стандарт ГОСТ 12.0.003-2015, который содержит список основных вредных и опасных производственные факторов и их классифицирующие признаки;</w:t>
      </w:r>
      <w:proofErr w:type="gramEnd"/>
    </w:p>
    <w:p w:rsidR="008970E7" w:rsidRDefault="00E97184">
      <w:pPr>
        <w:pStyle w:val="af6"/>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типовая инструкция ТОИ Р-45-084-01, в которой содержатся основные правила для работников, использующих компьютер;</w:t>
      </w:r>
    </w:p>
    <w:p w:rsidR="008970E7" w:rsidRDefault="00E97184">
      <w:pPr>
        <w:pStyle w:val="af6"/>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другие нормативные документы.</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Требования перечисленных правовых актов, в которых содержатся общие правила защиты персонала при выполнении трудовых обязанностей и техника безопасности во время работы за компьютером, </w:t>
      </w:r>
      <w:proofErr w:type="gramStart"/>
      <w:r>
        <w:rPr>
          <w:rFonts w:ascii="Times New Roman" w:hAnsi="Times New Roman" w:cs="Times New Roman"/>
          <w:sz w:val="28"/>
          <w:szCs w:val="28"/>
        </w:rPr>
        <w:t>обязательны к исполнению</w:t>
      </w:r>
      <w:proofErr w:type="gramEnd"/>
      <w:r>
        <w:rPr>
          <w:rFonts w:ascii="Times New Roman" w:hAnsi="Times New Roman" w:cs="Times New Roman"/>
          <w:sz w:val="28"/>
          <w:szCs w:val="28"/>
        </w:rPr>
        <w:t xml:space="preserve"> всеми работниками этой категории.</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Вредоносные факторы</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Использование персонального компьютера совсем не так безопасно, как можно подумать. Это убедительно подтверждается информацией, содержащейся в стандарте ГОСТ 12.0.003-2015, описывающем основные вредные и опасные факторы такого трудового процесса. В их список входят:</w:t>
      </w:r>
    </w:p>
    <w:p w:rsidR="008970E7" w:rsidRDefault="00E97184">
      <w:pPr>
        <w:pStyle w:val="af6"/>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температура, характерная для отдельных элементов компьютерной техники и создающая общий повышенный температурный фон в рабочем помещении;</w:t>
      </w:r>
    </w:p>
    <w:p w:rsidR="008970E7" w:rsidRDefault="00E97184">
      <w:pPr>
        <w:pStyle w:val="af6"/>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степень монотонности рабочего процесса;</w:t>
      </w:r>
    </w:p>
    <w:p w:rsidR="008970E7" w:rsidRDefault="00E97184">
      <w:pPr>
        <w:pStyle w:val="af6"/>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значительный уровень зрительный нагрузок, испытываемых работником;</w:t>
      </w:r>
    </w:p>
    <w:p w:rsidR="008970E7" w:rsidRDefault="00E97184">
      <w:pPr>
        <w:pStyle w:val="af6"/>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риск поражения статическим электричеством при случайном контакте с отдельными элементами техники;</w:t>
      </w:r>
    </w:p>
    <w:p w:rsidR="008970E7" w:rsidRDefault="00E97184">
      <w:pPr>
        <w:pStyle w:val="af6"/>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недостаточная освещенность рабочей зоны;</w:t>
      </w:r>
    </w:p>
    <w:p w:rsidR="008970E7" w:rsidRDefault="00E97184">
      <w:pPr>
        <w:pStyle w:val="af6"/>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повышенный уровень напряженности электрического и магнитного полей, генерируемых работающей техникой;</w:t>
      </w:r>
    </w:p>
    <w:p w:rsidR="008970E7" w:rsidRDefault="00E97184">
      <w:pPr>
        <w:pStyle w:val="af6"/>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высокий уровень </w:t>
      </w:r>
      <w:proofErr w:type="spellStart"/>
      <w:r>
        <w:rPr>
          <w:rFonts w:ascii="Times New Roman" w:hAnsi="Times New Roman" w:cs="Times New Roman"/>
          <w:sz w:val="28"/>
          <w:szCs w:val="28"/>
        </w:rPr>
        <w:t>блесткости</w:t>
      </w:r>
      <w:proofErr w:type="spellEnd"/>
      <w:r>
        <w:rPr>
          <w:rFonts w:ascii="Times New Roman" w:hAnsi="Times New Roman" w:cs="Times New Roman"/>
          <w:sz w:val="28"/>
          <w:szCs w:val="28"/>
        </w:rPr>
        <w:t xml:space="preserve"> и контрастности рабочего экрана, негативно влияющий на зрение работника в длительной перспективе;</w:t>
      </w:r>
    </w:p>
    <w:p w:rsidR="008970E7" w:rsidRDefault="00E97184">
      <w:pPr>
        <w:pStyle w:val="af6"/>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другие факторы.</w:t>
      </w:r>
    </w:p>
    <w:p w:rsidR="008970E7" w:rsidRDefault="00E97184">
      <w:pPr>
        <w:pStyle w:val="af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Гигиенические требования</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связи с наличием воздействия большого списка вредоносных факторов на работника, требования техники безопасности при работе с компьютером охватывают не только сам процесс труда, но и сопровождающие его обстоятельства, которые также влияют на работоспособность и сохранность здоровья сотрудника на длинных временных горизонтах. Соответствующие правила организации рабочего процесса приведены в СанПиН 2.2.2/2.4.1340-03. Они включают ряд нормативов, которые касаются следующих моментов:</w:t>
      </w:r>
    </w:p>
    <w:p w:rsidR="008970E7" w:rsidRDefault="00E97184">
      <w:pPr>
        <w:pStyle w:val="af6"/>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общие правила организации работы с использованием компьютерной и офисной техники;</w:t>
      </w:r>
    </w:p>
    <w:p w:rsidR="008970E7" w:rsidRDefault="00E97184">
      <w:pPr>
        <w:pStyle w:val="af6"/>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требования к персональному компьютеру, используемому для постоянной работы сотрудника;</w:t>
      </w:r>
    </w:p>
    <w:p w:rsidR="008970E7" w:rsidRDefault="00E97184">
      <w:pPr>
        <w:pStyle w:val="af6"/>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требования к помещениям, в которых выполняется работа с применением офисной техники;</w:t>
      </w:r>
    </w:p>
    <w:p w:rsidR="008970E7" w:rsidRDefault="00E97184">
      <w:pPr>
        <w:pStyle w:val="af6"/>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требования к микроклимату для соответствующих рабочих мест, включая содержание в воздухе рабочей зоны аэроионов и вредных химикатов;</w:t>
      </w:r>
    </w:p>
    <w:p w:rsidR="008970E7" w:rsidRDefault="00E97184">
      <w:pPr>
        <w:pStyle w:val="af6"/>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допустимый уровень шума, генерируемого рабочим оборудованием;</w:t>
      </w:r>
    </w:p>
    <w:p w:rsidR="008970E7" w:rsidRDefault="00E97184">
      <w:pPr>
        <w:pStyle w:val="af6"/>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правила организации освещения рабочей зоны;</w:t>
      </w:r>
    </w:p>
    <w:p w:rsidR="008970E7" w:rsidRDefault="00E97184">
      <w:pPr>
        <w:pStyle w:val="af6"/>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разрешенные нормативы в отношении параметров электромагнитных полей на рабочих местах;</w:t>
      </w:r>
    </w:p>
    <w:p w:rsidR="008970E7" w:rsidRDefault="00E97184">
      <w:pPr>
        <w:pStyle w:val="af6"/>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техника безопасности при пользовании компьютером, которая связана с организацией рабочих мест сотрудников;</w:t>
      </w:r>
    </w:p>
    <w:p w:rsidR="008970E7" w:rsidRDefault="00E97184">
      <w:pPr>
        <w:pStyle w:val="af6"/>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медицинский </w:t>
      </w:r>
      <w:proofErr w:type="gramStart"/>
      <w:r>
        <w:rPr>
          <w:rFonts w:ascii="Times New Roman" w:hAnsi="Times New Roman" w:cs="Times New Roman"/>
          <w:sz w:val="28"/>
          <w:szCs w:val="28"/>
        </w:rPr>
        <w:t>контроль за</w:t>
      </w:r>
      <w:proofErr w:type="gramEnd"/>
      <w:r>
        <w:rPr>
          <w:rFonts w:ascii="Times New Roman" w:hAnsi="Times New Roman" w:cs="Times New Roman"/>
          <w:sz w:val="28"/>
          <w:szCs w:val="28"/>
        </w:rPr>
        <w:t xml:space="preserve"> здоровьем персонала;</w:t>
      </w:r>
    </w:p>
    <w:p w:rsidR="008970E7" w:rsidRDefault="00E97184">
      <w:pPr>
        <w:pStyle w:val="af6"/>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порядок организации государственного санитарно-эпидемиологического надзора и выполнения производственного контроля.</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приложении к интересующему нас нормативному документу в табличном виде приводится список максимально допустимых значений по каждому из перечисленных параметров.</w:t>
      </w:r>
    </w:p>
    <w:p w:rsidR="008970E7" w:rsidRDefault="00E97184">
      <w:pPr>
        <w:pStyle w:val="af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Инструктаж по технике безопасности за компьютером</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донести до работника требования, которые устанавливает техника безопасности при использовании компьютера, работодатель обязан организовать инструктаж. Он проводится на основании специально составленной инструкции, которую обычно разрабатывает специалист по охране труда или непосредственный руководитель работника. Проведение инструктажа нужно организовать до начала самостоятельной работы: специалист допускается к работе только после его прохождения. Это значит, до него донесены правила техники безопасности при работе с компьютером. </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Инструкция-памятка по технике безопасности за компьютером должна быть выдана каждому работнику в бумажном или электронном виде. Ей можно дать вид легко читаемой </w:t>
      </w:r>
      <w:proofErr w:type="spellStart"/>
      <w:r>
        <w:rPr>
          <w:rFonts w:ascii="Times New Roman" w:hAnsi="Times New Roman" w:cs="Times New Roman"/>
          <w:sz w:val="28"/>
          <w:szCs w:val="28"/>
        </w:rPr>
        <w:t>инфографики</w:t>
      </w:r>
      <w:proofErr w:type="spellEnd"/>
      <w:r>
        <w:rPr>
          <w:rFonts w:ascii="Times New Roman" w:hAnsi="Times New Roman" w:cs="Times New Roman"/>
          <w:sz w:val="28"/>
          <w:szCs w:val="28"/>
        </w:rPr>
        <w:t xml:space="preserve"> – например, 10 правил техники безопасности за компьютером.</w:t>
      </w:r>
    </w:p>
    <w:p w:rsidR="008970E7" w:rsidRDefault="00E97184">
      <w:pPr>
        <w:pStyle w:val="af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Меры безопасности перед началом работы</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проведения инструктажа до работника доводятся сведения о необходимых действиях, выполняемых на каждом этапе рабочего процесса. Техника безопасности в начале работы на компьютере требует выполнения следующих операций:</w:t>
      </w:r>
    </w:p>
    <w:p w:rsidR="008970E7" w:rsidRDefault="00E97184">
      <w:pPr>
        <w:pStyle w:val="af6"/>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проверить исправность элементов </w:t>
      </w:r>
      <w:proofErr w:type="spellStart"/>
      <w:r>
        <w:rPr>
          <w:rFonts w:ascii="Times New Roman" w:hAnsi="Times New Roman" w:cs="Times New Roman"/>
          <w:sz w:val="28"/>
          <w:szCs w:val="28"/>
        </w:rPr>
        <w:t>электросистемы</w:t>
      </w:r>
      <w:proofErr w:type="spellEnd"/>
      <w:r>
        <w:rPr>
          <w:rFonts w:ascii="Times New Roman" w:hAnsi="Times New Roman" w:cs="Times New Roman"/>
          <w:sz w:val="28"/>
          <w:szCs w:val="28"/>
        </w:rPr>
        <w:t>, обеспечивающей питание компьютера, включая электропроводку, выключатели, вилки и розетки, при помощи которых аппаратура подключается к сети;</w:t>
      </w:r>
    </w:p>
    <w:p w:rsidR="008970E7" w:rsidRDefault="00E97184">
      <w:pPr>
        <w:pStyle w:val="af6"/>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проконтролировать заземление компьютера;</w:t>
      </w:r>
    </w:p>
    <w:p w:rsidR="008970E7" w:rsidRDefault="00E97184">
      <w:pPr>
        <w:pStyle w:val="af6"/>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проверить его работоспособность.</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Техника безопасности возле компьютера в процессе работы</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При выполнении работ нужно соблюдать следующие правила:</w:t>
      </w:r>
    </w:p>
    <w:p w:rsidR="008970E7" w:rsidRDefault="00E97184">
      <w:pPr>
        <w:pStyle w:val="af6"/>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запрещается класть на корпус и дисплей </w:t>
      </w:r>
      <w:proofErr w:type="gramStart"/>
      <w:r>
        <w:rPr>
          <w:rFonts w:ascii="Times New Roman" w:hAnsi="Times New Roman" w:cs="Times New Roman"/>
          <w:sz w:val="28"/>
          <w:szCs w:val="28"/>
        </w:rPr>
        <w:t>компьютера</w:t>
      </w:r>
      <w:proofErr w:type="gramEnd"/>
      <w:r>
        <w:rPr>
          <w:rFonts w:ascii="Times New Roman" w:hAnsi="Times New Roman" w:cs="Times New Roman"/>
          <w:sz w:val="28"/>
          <w:szCs w:val="28"/>
        </w:rPr>
        <w:t xml:space="preserve"> посторонние предметы, прикасаться к элементам аппаратуры мокрыми руками, производить чистку корпуса оборудования, находящегося под напряжением, располагать технику близко к жилищно-коммунальным инженерным системам;</w:t>
      </w:r>
    </w:p>
    <w:p w:rsidR="008970E7" w:rsidRDefault="00E97184">
      <w:pPr>
        <w:pStyle w:val="af6"/>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случае обнаружения неисправности компьютера немедленно прекратить работу и сообщить об этом непосредственному руководителю;</w:t>
      </w:r>
    </w:p>
    <w:p w:rsidR="008970E7" w:rsidRDefault="00E97184">
      <w:pPr>
        <w:pStyle w:val="af6"/>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эксплуатировать компьютер только с соблюдением инструкции, установленной производителем;</w:t>
      </w:r>
    </w:p>
    <w:p w:rsidR="008970E7" w:rsidRDefault="00E97184">
      <w:pPr>
        <w:pStyle w:val="af6"/>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избегать частого и необоснованного включения и выключения компьютера во время работы.</w:t>
      </w:r>
    </w:p>
    <w:p w:rsidR="008970E7" w:rsidRDefault="00E97184">
      <w:pPr>
        <w:pStyle w:val="af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Техника безопасности по окончанию работы за компьютером</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завершения работы сотруднику нужно выполнить следующие действия:</w:t>
      </w:r>
    </w:p>
    <w:p w:rsidR="008970E7" w:rsidRDefault="00E97184">
      <w:pPr>
        <w:pStyle w:val="af6"/>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выключить компьютер с использованием алгоритма, установленного производителем;</w:t>
      </w:r>
    </w:p>
    <w:p w:rsidR="008970E7" w:rsidRDefault="00E97184">
      <w:pPr>
        <w:pStyle w:val="af6"/>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обесточить периферийное оборудование;</w:t>
      </w:r>
    </w:p>
    <w:p w:rsidR="008970E7" w:rsidRDefault="00E97184">
      <w:pPr>
        <w:pStyle w:val="af6"/>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убедиться в отключении техники;</w:t>
      </w:r>
    </w:p>
    <w:p w:rsidR="008970E7" w:rsidRDefault="00E97184">
      <w:pPr>
        <w:pStyle w:val="af6"/>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выполнить очистку рабочих поверхностей влажной тканью.</w:t>
      </w:r>
    </w:p>
    <w:p w:rsidR="008970E7" w:rsidRDefault="00E97184">
      <w:pPr>
        <w:pStyle w:val="af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Правильное расположение за компьютером</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Требования к расположению работника за компьютером нацелены на обеспечение его комфорта в течение всей рабочей смены и отсутствие негативных следствий длительной работы. </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Они действуют для любых рабочих мест, будь то бухгалтерия, обучающий класс или кабинет информатики. Они включают следующие правила:</w:t>
      </w:r>
    </w:p>
    <w:p w:rsidR="008970E7" w:rsidRDefault="00E97184">
      <w:pPr>
        <w:pStyle w:val="af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полная опора ступнями на пол при посадке;</w:t>
      </w:r>
    </w:p>
    <w:p w:rsidR="008970E7" w:rsidRDefault="00E97184">
      <w:pPr>
        <w:pStyle w:val="af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использование компьютерной мебели, отвечающей нормам СанПиН 2.2.2/2.4.1340-03;</w:t>
      </w:r>
    </w:p>
    <w:p w:rsidR="008970E7" w:rsidRDefault="00E97184">
      <w:pPr>
        <w:pStyle w:val="af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отказ от скрещивания конечностей, способного затруднить кровообращение;</w:t>
      </w:r>
    </w:p>
    <w:p w:rsidR="008970E7" w:rsidRDefault="00E97184">
      <w:pPr>
        <w:pStyle w:val="af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соблюдение расстояние до монитора компьютера не меньше 45 сантиметров;</w:t>
      </w:r>
    </w:p>
    <w:p w:rsidR="008970E7" w:rsidRDefault="00E97184">
      <w:pPr>
        <w:pStyle w:val="af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правильная установка освещения, которое не должно светить в глаза и оставлять блики на рабочем мониторе.</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облегчения длительной работы эксперты рекомендуют использовать вспомогательное оборудование, например, особые очки, антибликовые мониторы, коврики для мыши и проч. Нарушения техники безопасности при работе на компьютере способны вызвать стойкие расстройства здоровья, которые потом будет трудно ликвидировать.</w:t>
      </w:r>
    </w:p>
    <w:p w:rsidR="008970E7" w:rsidRDefault="00E97184">
      <w:pPr>
        <w:pStyle w:val="af6"/>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Режим труда и отдыха</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Длительность непрерывного труда и отдыха для сотрудников, постоянно работающих за персональной офисной техникой, регламентирована на законодательном уровне. Соответствующие нормы приводятся в СанПиН 2.2.2/2.4.1340-03, </w:t>
      </w:r>
      <w:proofErr w:type="gramStart"/>
      <w:r>
        <w:rPr>
          <w:rFonts w:ascii="Times New Roman" w:hAnsi="Times New Roman" w:cs="Times New Roman"/>
          <w:sz w:val="28"/>
          <w:szCs w:val="28"/>
        </w:rPr>
        <w:t>который</w:t>
      </w:r>
      <w:proofErr w:type="gramEnd"/>
      <w:r>
        <w:rPr>
          <w:rFonts w:ascii="Times New Roman" w:hAnsi="Times New Roman" w:cs="Times New Roman"/>
          <w:sz w:val="28"/>
          <w:szCs w:val="28"/>
        </w:rPr>
        <w:t xml:space="preserve"> устанавливает обязательную продолжительность перерывов в такой работе. Они зависят от длины рабочей смены сотрудника и определяются так:</w:t>
      </w:r>
    </w:p>
    <w:p w:rsidR="008970E7" w:rsidRDefault="00E97184">
      <w:pPr>
        <w:pStyle w:val="af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8-часовой рабочей смене в зависимости от тяжести и напряженности труда работника общая продолжительность перерывов за рабочий день должна составлять от 50 до 90 минут;</w:t>
      </w:r>
    </w:p>
    <w:p w:rsidR="008970E7" w:rsidRDefault="00E97184">
      <w:pPr>
        <w:pStyle w:val="af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12-часовой рабочей смене – от 80 до 140 минут.</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Проводить такие перерывы за монитором, тратя их на чтение новостей или онлайн-игры, нельзя. Работнику нужно посвятить их физическим упражнениям, короткой прогулке, гимнастике для глаз и другой активности.</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Продолжительность указанных перерывов, согласно действующему Трудовому кодексу, включается в общую длительность рабочего времени: рабочий день сотрудника не продлевается за счет таких периодов отдыха. Также в этом время сотрудник не может привлекаться к другой работе. </w:t>
      </w:r>
    </w:p>
    <w:p w:rsidR="00E97184" w:rsidRDefault="00E97184">
      <w:pPr>
        <w:spacing w:after="0" w:line="360" w:lineRule="auto"/>
        <w:ind w:firstLine="709"/>
        <w:jc w:val="both"/>
        <w:rPr>
          <w:rFonts w:ascii="Times New Roman" w:hAnsi="Times New Roman" w:cs="Times New Roman"/>
          <w:sz w:val="28"/>
          <w:szCs w:val="28"/>
        </w:rPr>
      </w:pPr>
    </w:p>
    <w:p w:rsidR="008449A3" w:rsidRDefault="008449A3">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Анализ предприятия</w:t>
      </w:r>
    </w:p>
    <w:p w:rsidR="008970E7" w:rsidRDefault="00E97184">
      <w:pPr>
        <w:spacing w:after="0" w:line="360" w:lineRule="auto"/>
        <w:ind w:firstLine="709"/>
        <w:jc w:val="both"/>
        <w:rPr>
          <w:rFonts w:ascii="Times New Roman" w:hAnsi="Times New Roman"/>
          <w:sz w:val="28"/>
          <w:szCs w:val="28"/>
        </w:rPr>
      </w:pPr>
      <w:r>
        <w:rPr>
          <w:rFonts w:ascii="Times New Roman" w:hAnsi="Times New Roman" w:cs="Times New Roman"/>
          <w:color w:val="000000"/>
          <w:sz w:val="28"/>
          <w:szCs w:val="28"/>
          <w:shd w:val="clear" w:color="auto" w:fill="FFFFFF"/>
        </w:rPr>
        <w:t>Магазин «1000 мелочей» был основан в 2008 году.</w:t>
      </w:r>
      <w:r w:rsidR="008D53BE">
        <w:rPr>
          <w:rFonts w:ascii="Times New Roman" w:hAnsi="Times New Roman" w:cs="Times New Roman"/>
          <w:color w:val="000000"/>
          <w:sz w:val="28"/>
          <w:szCs w:val="28"/>
          <w:shd w:val="clear" w:color="auto" w:fill="FFFFFF"/>
        </w:rPr>
        <w:t xml:space="preserve"> </w:t>
      </w:r>
      <w:r w:rsidR="00615086">
        <w:rPr>
          <w:rFonts w:ascii="Times New Roman" w:hAnsi="Times New Roman" w:cs="Times New Roman"/>
          <w:color w:val="000000"/>
          <w:sz w:val="28"/>
          <w:szCs w:val="28"/>
          <w:shd w:val="clear" w:color="auto" w:fill="FFFFFF"/>
        </w:rPr>
        <w:t>В</w:t>
      </w:r>
      <w:r>
        <w:rPr>
          <w:rFonts w:ascii="Times New Roman" w:hAnsi="Times New Roman" w:cs="Times New Roman"/>
          <w:color w:val="000000"/>
          <w:sz w:val="28"/>
          <w:szCs w:val="28"/>
          <w:shd w:val="clear" w:color="auto" w:fill="FFFFFF"/>
        </w:rPr>
        <w:t xml:space="preserve"> магазине установл</w:t>
      </w:r>
      <w:r w:rsidR="008D53BE">
        <w:rPr>
          <w:rFonts w:ascii="Times New Roman" w:hAnsi="Times New Roman" w:cs="Times New Roman"/>
          <w:color w:val="000000"/>
          <w:sz w:val="28"/>
          <w:szCs w:val="28"/>
          <w:shd w:val="clear" w:color="auto" w:fill="FFFFFF"/>
        </w:rPr>
        <w:t xml:space="preserve">ена денежная онлайн касса, </w:t>
      </w:r>
      <w:r>
        <w:rPr>
          <w:rFonts w:ascii="Times New Roman" w:hAnsi="Times New Roman" w:cs="Times New Roman"/>
          <w:color w:val="000000"/>
          <w:sz w:val="28"/>
          <w:szCs w:val="28"/>
          <w:shd w:val="clear" w:color="auto" w:fill="FFFFFF"/>
        </w:rPr>
        <w:t>также установлены видеокамеры, установлен персональный компьютер для добавлени</w:t>
      </w:r>
      <w:r w:rsidR="008449A3">
        <w:rPr>
          <w:rFonts w:ascii="Times New Roman" w:hAnsi="Times New Roman" w:cs="Times New Roman"/>
          <w:color w:val="000000"/>
          <w:sz w:val="28"/>
          <w:szCs w:val="28"/>
          <w:shd w:val="clear" w:color="auto" w:fill="FFFFFF"/>
        </w:rPr>
        <w:t>я</w:t>
      </w:r>
      <w:r>
        <w:rPr>
          <w:rFonts w:ascii="Times New Roman" w:hAnsi="Times New Roman" w:cs="Times New Roman"/>
          <w:color w:val="000000"/>
          <w:sz w:val="28"/>
          <w:szCs w:val="28"/>
          <w:shd w:val="clear" w:color="auto" w:fill="FFFFFF"/>
        </w:rPr>
        <w:t xml:space="preserve"> или изменения товара в базе данных</w:t>
      </w:r>
      <w:r w:rsidR="008D53BE">
        <w:rPr>
          <w:rFonts w:ascii="Times New Roman" w:hAnsi="Times New Roman" w:cs="Times New Roman"/>
          <w:color w:val="000000"/>
          <w:sz w:val="28"/>
          <w:szCs w:val="28"/>
          <w:shd w:val="clear" w:color="auto" w:fill="FFFFFF"/>
        </w:rPr>
        <w:t>, на комп</w:t>
      </w:r>
      <w:r w:rsidR="00A03199">
        <w:rPr>
          <w:rFonts w:ascii="Times New Roman" w:hAnsi="Times New Roman" w:cs="Times New Roman"/>
          <w:color w:val="000000"/>
          <w:sz w:val="28"/>
          <w:szCs w:val="28"/>
          <w:shd w:val="clear" w:color="auto" w:fill="FFFFFF"/>
        </w:rPr>
        <w:t>ьютере установлена программа 1С: П</w:t>
      </w:r>
      <w:r w:rsidR="008D53BE">
        <w:rPr>
          <w:rFonts w:ascii="Times New Roman" w:hAnsi="Times New Roman" w:cs="Times New Roman"/>
          <w:color w:val="000000"/>
          <w:sz w:val="28"/>
          <w:szCs w:val="28"/>
          <w:shd w:val="clear" w:color="auto" w:fill="FFFFFF"/>
        </w:rPr>
        <w:t>редприятие</w:t>
      </w:r>
      <w:r>
        <w:rPr>
          <w:rFonts w:ascii="Times New Roman" w:hAnsi="Times New Roman" w:cs="Times New Roman"/>
          <w:color w:val="000000"/>
          <w:sz w:val="28"/>
          <w:szCs w:val="28"/>
          <w:shd w:val="clear" w:color="auto" w:fill="FFFFFF"/>
        </w:rPr>
        <w:t>.</w:t>
      </w:r>
    </w:p>
    <w:p w:rsidR="008970E7" w:rsidRDefault="00E97184">
      <w:pPr>
        <w:rPr>
          <w:rFonts w:ascii="Times New Roman" w:hAnsi="Times New Roman" w:cs="Times New Roman"/>
          <w:color w:val="000000"/>
          <w:sz w:val="28"/>
          <w:szCs w:val="28"/>
          <w:shd w:val="clear" w:color="auto" w:fill="FFFFFF"/>
        </w:rPr>
      </w:pPr>
      <w:r>
        <w:br w:type="page"/>
      </w:r>
    </w:p>
    <w:p w:rsidR="008970E7" w:rsidRDefault="00E97184">
      <w:pPr>
        <w:spacing w:after="0" w:line="360" w:lineRule="auto"/>
        <w:ind w:firstLine="709"/>
        <w:jc w:val="both"/>
        <w:rPr>
          <w:rStyle w:val="20"/>
          <w:rFonts w:ascii="Times New Roman" w:eastAsiaTheme="minorHAnsi" w:hAnsi="Times New Roman"/>
        </w:rPr>
      </w:pPr>
      <w:bookmarkStart w:id="1" w:name="_Toc107252328"/>
      <w:r>
        <w:rPr>
          <w:rStyle w:val="20"/>
          <w:rFonts w:ascii="Times New Roman" w:eastAsiaTheme="minorHAnsi" w:hAnsi="Times New Roman"/>
        </w:rPr>
        <w:lastRenderedPageBreak/>
        <w:t xml:space="preserve">2 </w:t>
      </w:r>
      <w:r>
        <w:rPr>
          <w:rStyle w:val="20"/>
          <w:rFonts w:ascii="Times New Roman" w:eastAsiaTheme="minorHAnsi" w:hAnsi="Times New Roman"/>
          <w:szCs w:val="28"/>
        </w:rPr>
        <w:t>РАЗРАБОТКА ТРЕБОВАНИЙ К ПРОГРАММНЫМ МОДУЛЯМ НА ОСНОВЕ АНАЛИЗА ПРОЕКТНОЙ И ТЕХНИЧЕСКОЙ ДОКУМЕНТАЦИИ НА ПРЕДМЕТ ВЗАИМОДЕЙСТВИЯ КОМПОНЕНТ</w:t>
      </w:r>
      <w:bookmarkEnd w:id="1"/>
    </w:p>
    <w:p w:rsidR="008970E7" w:rsidRDefault="008970E7">
      <w:pPr>
        <w:spacing w:after="0" w:line="360" w:lineRule="auto"/>
        <w:ind w:firstLine="709"/>
        <w:jc w:val="center"/>
        <w:rPr>
          <w:rStyle w:val="20"/>
          <w:rFonts w:ascii="Times New Roman" w:eastAsiaTheme="minorHAnsi" w:hAnsi="Times New Roman"/>
          <w:sz w:val="10"/>
          <w:szCs w:val="10"/>
        </w:rPr>
      </w:pPr>
    </w:p>
    <w:p w:rsidR="008970E7" w:rsidRDefault="00E97184">
      <w:pPr>
        <w:pStyle w:val="af7"/>
        <w:shd w:val="clear" w:color="auto" w:fill="FFFFFF"/>
        <w:spacing w:beforeAutospacing="0" w:after="0" w:afterAutospacing="0" w:line="360" w:lineRule="auto"/>
        <w:ind w:firstLine="709"/>
        <w:jc w:val="both"/>
        <w:rPr>
          <w:color w:val="000000"/>
          <w:sz w:val="28"/>
          <w:szCs w:val="28"/>
        </w:rPr>
      </w:pPr>
      <w:r>
        <w:rPr>
          <w:color w:val="000000"/>
          <w:sz w:val="28"/>
          <w:szCs w:val="28"/>
        </w:rPr>
        <w:t>Программа 1С – продукт фирмы «1С», предназначенный для автоматизации предприятий. Программному продукту уже более 20 лет. Он прошел большой путь от простой, однопользовательской программы для бухгалтерии, до многопользовательской системы для комплексной автоматизации бизнеса (ERP).</w:t>
      </w:r>
    </w:p>
    <w:p w:rsidR="008970E7" w:rsidRDefault="00E97184">
      <w:pPr>
        <w:pStyle w:val="af7"/>
        <w:shd w:val="clear" w:color="auto" w:fill="FFFFFF"/>
        <w:spacing w:beforeAutospacing="0" w:after="0" w:afterAutospacing="0" w:line="360" w:lineRule="auto"/>
        <w:ind w:firstLine="709"/>
        <w:jc w:val="both"/>
        <w:rPr>
          <w:color w:val="000000"/>
          <w:sz w:val="28"/>
          <w:szCs w:val="28"/>
        </w:rPr>
      </w:pPr>
      <w:r>
        <w:rPr>
          <w:color w:val="000000"/>
          <w:sz w:val="28"/>
          <w:szCs w:val="28"/>
        </w:rPr>
        <w:t>Чаще всего под термином «программа 1C» подразумевают сочетание платформы и прикладного решения (Конфигурация). Прикладное решение устанавливается на платформу. Конфигураций много (Бухгалтерия, Управление торговлей и т.д.), а платформа одна.</w:t>
      </w:r>
    </w:p>
    <w:p w:rsidR="008D53BE" w:rsidRPr="008D53BE" w:rsidRDefault="008D53BE" w:rsidP="00A03199">
      <w:pPr>
        <w:shd w:val="clear" w:color="auto" w:fill="FFFFFF"/>
        <w:suppressAutoHyphens w:val="0"/>
        <w:spacing w:after="0" w:line="360" w:lineRule="auto"/>
        <w:ind w:firstLine="709"/>
        <w:jc w:val="both"/>
        <w:rPr>
          <w:rFonts w:ascii="Times New Roman" w:eastAsia="Times New Roman" w:hAnsi="Times New Roman" w:cs="Times New Roman"/>
          <w:sz w:val="28"/>
          <w:szCs w:val="28"/>
          <w:lang w:eastAsia="ru-RU"/>
        </w:rPr>
      </w:pPr>
      <w:r w:rsidRPr="008D53BE">
        <w:rPr>
          <w:rFonts w:ascii="Times New Roman" w:eastAsia="Times New Roman" w:hAnsi="Times New Roman" w:cs="Times New Roman"/>
          <w:bCs/>
          <w:sz w:val="28"/>
          <w:szCs w:val="28"/>
          <w:lang w:eastAsia="ru-RU"/>
        </w:rPr>
        <w:t>1С:</w:t>
      </w:r>
      <w:r w:rsidR="00A03199">
        <w:rPr>
          <w:rFonts w:ascii="Times New Roman" w:eastAsia="Times New Roman" w:hAnsi="Times New Roman" w:cs="Times New Roman"/>
          <w:bCs/>
          <w:sz w:val="28"/>
          <w:szCs w:val="28"/>
          <w:lang w:eastAsia="ru-RU"/>
        </w:rPr>
        <w:t xml:space="preserve"> </w:t>
      </w:r>
      <w:r w:rsidRPr="008D53BE">
        <w:rPr>
          <w:rFonts w:ascii="Times New Roman" w:eastAsia="Times New Roman" w:hAnsi="Times New Roman" w:cs="Times New Roman"/>
          <w:bCs/>
          <w:sz w:val="28"/>
          <w:szCs w:val="28"/>
          <w:lang w:eastAsia="ru-RU"/>
        </w:rPr>
        <w:t>Предприятие</w:t>
      </w:r>
      <w:r w:rsidR="00A03199">
        <w:rPr>
          <w:rFonts w:ascii="Times New Roman" w:eastAsia="Times New Roman" w:hAnsi="Times New Roman" w:cs="Times New Roman"/>
          <w:bCs/>
          <w:sz w:val="28"/>
          <w:szCs w:val="28"/>
          <w:lang w:eastAsia="ru-RU"/>
        </w:rPr>
        <w:t xml:space="preserve"> – </w:t>
      </w:r>
      <w:hyperlink r:id="rId9" w:tooltip="Программный продукт" w:history="1">
        <w:r w:rsidRPr="008D53BE">
          <w:rPr>
            <w:rFonts w:ascii="Times New Roman" w:eastAsia="Times New Roman" w:hAnsi="Times New Roman" w:cs="Times New Roman"/>
            <w:sz w:val="28"/>
            <w:szCs w:val="28"/>
            <w:lang w:eastAsia="ru-RU"/>
          </w:rPr>
          <w:t>программный продукт</w:t>
        </w:r>
      </w:hyperlink>
      <w:r w:rsidR="00A03199">
        <w:rPr>
          <w:rFonts w:ascii="Times New Roman" w:eastAsia="Times New Roman" w:hAnsi="Times New Roman" w:cs="Times New Roman"/>
          <w:sz w:val="28"/>
          <w:szCs w:val="28"/>
          <w:lang w:eastAsia="ru-RU"/>
        </w:rPr>
        <w:t xml:space="preserve"> </w:t>
      </w:r>
      <w:r w:rsidRPr="008D53BE">
        <w:rPr>
          <w:rFonts w:ascii="Times New Roman" w:eastAsia="Times New Roman" w:hAnsi="Times New Roman" w:cs="Times New Roman"/>
          <w:sz w:val="28"/>
          <w:szCs w:val="28"/>
          <w:lang w:eastAsia="ru-RU"/>
        </w:rPr>
        <w:t>компании «</w:t>
      </w:r>
      <w:hyperlink r:id="rId10" w:tooltip="1С" w:history="1">
        <w:r w:rsidRPr="008D53BE">
          <w:rPr>
            <w:rFonts w:ascii="Times New Roman" w:eastAsia="Times New Roman" w:hAnsi="Times New Roman" w:cs="Times New Roman"/>
            <w:sz w:val="28"/>
            <w:szCs w:val="28"/>
            <w:lang w:eastAsia="ru-RU"/>
          </w:rPr>
          <w:t>1С</w:t>
        </w:r>
      </w:hyperlink>
      <w:r w:rsidRPr="008D53BE">
        <w:rPr>
          <w:rFonts w:ascii="Times New Roman" w:eastAsia="Times New Roman" w:hAnsi="Times New Roman" w:cs="Times New Roman"/>
          <w:sz w:val="28"/>
          <w:szCs w:val="28"/>
          <w:lang w:eastAsia="ru-RU"/>
        </w:rPr>
        <w:t>», предназначе</w:t>
      </w:r>
      <w:r w:rsidRPr="008D53BE">
        <w:rPr>
          <w:rFonts w:ascii="Times New Roman" w:eastAsia="Times New Roman" w:hAnsi="Times New Roman" w:cs="Times New Roman"/>
          <w:sz w:val="28"/>
          <w:szCs w:val="28"/>
          <w:lang w:eastAsia="ru-RU"/>
        </w:rPr>
        <w:t>н</w:t>
      </w:r>
      <w:r w:rsidRPr="008D53BE">
        <w:rPr>
          <w:rFonts w:ascii="Times New Roman" w:eastAsia="Times New Roman" w:hAnsi="Times New Roman" w:cs="Times New Roman"/>
          <w:sz w:val="28"/>
          <w:szCs w:val="28"/>
          <w:lang w:eastAsia="ru-RU"/>
        </w:rPr>
        <w:t>ный для автоматизации деятельности на предприятии.</w:t>
      </w:r>
    </w:p>
    <w:p w:rsidR="008D53BE" w:rsidRPr="008D53BE" w:rsidRDefault="008D53BE" w:rsidP="00A03199">
      <w:pPr>
        <w:shd w:val="clear" w:color="auto" w:fill="FFFFFF"/>
        <w:suppressAutoHyphens w:val="0"/>
        <w:spacing w:after="0" w:line="360" w:lineRule="auto"/>
        <w:ind w:firstLine="709"/>
        <w:jc w:val="both"/>
        <w:rPr>
          <w:rFonts w:ascii="Times New Roman" w:eastAsia="Times New Roman" w:hAnsi="Times New Roman" w:cs="Times New Roman"/>
          <w:sz w:val="28"/>
          <w:szCs w:val="28"/>
          <w:lang w:eastAsia="ru-RU"/>
        </w:rPr>
      </w:pPr>
      <w:r w:rsidRPr="008D53BE">
        <w:rPr>
          <w:rFonts w:ascii="Times New Roman" w:eastAsia="Times New Roman" w:hAnsi="Times New Roman" w:cs="Times New Roman"/>
          <w:sz w:val="28"/>
          <w:szCs w:val="28"/>
          <w:lang w:eastAsia="ru-RU"/>
        </w:rPr>
        <w:t>«1С:</w:t>
      </w:r>
      <w:r w:rsidR="00A03199">
        <w:rPr>
          <w:rFonts w:ascii="Times New Roman" w:eastAsia="Times New Roman" w:hAnsi="Times New Roman" w:cs="Times New Roman"/>
          <w:sz w:val="28"/>
          <w:szCs w:val="28"/>
          <w:lang w:eastAsia="ru-RU"/>
        </w:rPr>
        <w:t xml:space="preserve"> </w:t>
      </w:r>
      <w:r w:rsidRPr="008D53BE">
        <w:rPr>
          <w:rFonts w:ascii="Times New Roman" w:eastAsia="Times New Roman" w:hAnsi="Times New Roman" w:cs="Times New Roman"/>
          <w:sz w:val="28"/>
          <w:szCs w:val="28"/>
          <w:lang w:eastAsia="ru-RU"/>
        </w:rPr>
        <w:t>Предприятие» предназначено для автоматизации любого бизнес-процесса предприятия. Наиболее известны продукты по автоматизации бухга</w:t>
      </w:r>
      <w:r w:rsidRPr="008D53BE">
        <w:rPr>
          <w:rFonts w:ascii="Times New Roman" w:eastAsia="Times New Roman" w:hAnsi="Times New Roman" w:cs="Times New Roman"/>
          <w:sz w:val="28"/>
          <w:szCs w:val="28"/>
          <w:lang w:eastAsia="ru-RU"/>
        </w:rPr>
        <w:t>л</w:t>
      </w:r>
      <w:r w:rsidRPr="008D53BE">
        <w:rPr>
          <w:rFonts w:ascii="Times New Roman" w:eastAsia="Times New Roman" w:hAnsi="Times New Roman" w:cs="Times New Roman"/>
          <w:sz w:val="28"/>
          <w:szCs w:val="28"/>
          <w:lang w:eastAsia="ru-RU"/>
        </w:rPr>
        <w:t>терского и управленческого учётов (включая начисление зарплаты и управление кадрами), экономической и организационной деятельности предприятия.</w:t>
      </w:r>
    </w:p>
    <w:p w:rsidR="008970E7" w:rsidRDefault="008970E7">
      <w:pPr>
        <w:pStyle w:val="aff1"/>
        <w:spacing w:after="0" w:line="360" w:lineRule="auto"/>
        <w:ind w:firstLine="709"/>
        <w:jc w:val="both"/>
        <w:rPr>
          <w:rFonts w:ascii="Times New Roman" w:hAnsi="Times New Roman" w:cs="Times New Roman"/>
          <w:color w:val="auto"/>
          <w:sz w:val="10"/>
          <w:szCs w:val="10"/>
        </w:rPr>
      </w:pPr>
    </w:p>
    <w:p w:rsidR="008970E7" w:rsidRDefault="00E97184">
      <w:pPr>
        <w:pStyle w:val="aff1"/>
        <w:spacing w:after="0" w:line="360" w:lineRule="auto"/>
        <w:ind w:firstLine="709"/>
        <w:jc w:val="both"/>
        <w:rPr>
          <w:rFonts w:ascii="Times New Roman" w:hAnsi="Times New Roman" w:cs="Times New Roman"/>
          <w:color w:val="auto"/>
          <w:sz w:val="28"/>
        </w:rPr>
      </w:pPr>
      <w:r>
        <w:rPr>
          <w:rFonts w:ascii="Times New Roman" w:hAnsi="Times New Roman" w:cs="Times New Roman"/>
          <w:color w:val="auto"/>
          <w:sz w:val="28"/>
        </w:rPr>
        <w:t>Разработка технического задания в соответствии с индивидуальным заданием</w:t>
      </w:r>
    </w:p>
    <w:p w:rsidR="008970E7" w:rsidRDefault="008970E7">
      <w:pPr>
        <w:spacing w:after="0" w:line="360" w:lineRule="auto"/>
        <w:ind w:firstLine="709"/>
        <w:jc w:val="center"/>
        <w:rPr>
          <w:rStyle w:val="20"/>
          <w:rFonts w:ascii="Times New Roman" w:eastAsiaTheme="minorHAnsi" w:hAnsi="Times New Roman"/>
          <w:sz w:val="10"/>
          <w:szCs w:val="10"/>
        </w:rPr>
      </w:pPr>
    </w:p>
    <w:p w:rsidR="008970E7" w:rsidRDefault="00E97184">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ТЕХНИЧЕСКОЕ ЗАДАНИЕ</w:t>
      </w:r>
    </w:p>
    <w:p w:rsidR="008970E7" w:rsidRDefault="00E97184">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на создание системы</w:t>
      </w:r>
    </w:p>
    <w:p w:rsidR="008970E7" w:rsidRDefault="00E97184">
      <w:pPr>
        <w:spacing w:after="0" w:line="360" w:lineRule="auto"/>
        <w:ind w:firstLine="709"/>
        <w:jc w:val="center"/>
        <w:rPr>
          <w:rFonts w:ascii="Times New Roman" w:eastAsia="Times New Roman" w:hAnsi="Times New Roman" w:cs="Times New Roman"/>
          <w:iCs/>
          <w:color w:val="000000"/>
          <w:sz w:val="28"/>
          <w:szCs w:val="28"/>
          <w:shd w:val="clear" w:color="auto" w:fill="FFFFFF"/>
          <w:lang w:eastAsia="ru-RU"/>
        </w:rPr>
      </w:pPr>
      <w:r>
        <w:rPr>
          <w:rFonts w:ascii="Times New Roman" w:eastAsia="Times New Roman" w:hAnsi="Times New Roman" w:cs="Times New Roman"/>
          <w:iCs/>
          <w:color w:val="000000"/>
          <w:sz w:val="28"/>
          <w:szCs w:val="28"/>
          <w:shd w:val="clear" w:color="auto" w:fill="FFFFFF"/>
          <w:lang w:eastAsia="ru-RU"/>
        </w:rPr>
        <w:t>«Отладка фоновых заданий»</w:t>
      </w:r>
    </w:p>
    <w:p w:rsidR="008970E7" w:rsidRDefault="00E97184">
      <w:pPr>
        <w:pStyle w:val="12"/>
        <w:numPr>
          <w:ilvl w:val="0"/>
          <w:numId w:val="10"/>
        </w:numPr>
        <w:spacing w:after="0" w:line="360" w:lineRule="auto"/>
        <w:ind w:left="0" w:firstLine="709"/>
        <w:contextualSpacing/>
        <w:jc w:val="both"/>
        <w:textAlignment w:val="auto"/>
        <w:rPr>
          <w:rFonts w:ascii="Times New Roman" w:hAnsi="Times New Roman" w:cs="Times New Roman"/>
          <w:b/>
          <w:sz w:val="28"/>
          <w:szCs w:val="28"/>
        </w:rPr>
      </w:pPr>
      <w:r>
        <w:rPr>
          <w:rFonts w:ascii="Times New Roman" w:hAnsi="Times New Roman" w:cs="Times New Roman"/>
          <w:b/>
          <w:sz w:val="28"/>
          <w:szCs w:val="28"/>
        </w:rPr>
        <w:t>Введение</w:t>
      </w:r>
    </w:p>
    <w:p w:rsidR="008970E7" w:rsidRDefault="00E97184" w:rsidP="00E97184">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Наименование программы</w:t>
      </w:r>
    </w:p>
    <w:p w:rsidR="008970E7" w:rsidRDefault="00E97184">
      <w:pPr>
        <w:pStyle w:val="12"/>
        <w:spacing w:after="0" w:line="360" w:lineRule="auto"/>
        <w:ind w:left="0" w:firstLine="709"/>
        <w:jc w:val="both"/>
        <w:rPr>
          <w:rFonts w:ascii="Times New Roman" w:eastAsia="Times New Roman" w:hAnsi="Times New Roman" w:cs="Times New Roman"/>
          <w:iCs/>
          <w:color w:val="000000"/>
          <w:sz w:val="28"/>
          <w:szCs w:val="28"/>
          <w:shd w:val="clear" w:color="auto" w:fill="FFFFFF"/>
          <w:lang w:eastAsia="ru-RU"/>
        </w:rPr>
      </w:pPr>
      <w:r>
        <w:rPr>
          <w:rFonts w:ascii="Times New Roman" w:eastAsia="Times New Roman" w:hAnsi="Times New Roman" w:cs="Times New Roman"/>
          <w:iCs/>
          <w:color w:val="000000"/>
          <w:sz w:val="28"/>
          <w:szCs w:val="28"/>
          <w:shd w:val="clear" w:color="auto" w:fill="FFFFFF"/>
          <w:lang w:eastAsia="ru-RU"/>
        </w:rPr>
        <w:t>Наименование программы – «Отладка фоновых заданий»</w:t>
      </w:r>
    </w:p>
    <w:p w:rsidR="008970E7" w:rsidRDefault="00E97184">
      <w:pPr>
        <w:spacing w:after="0"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 xml:space="preserve"> Краткая характеристика области применения</w:t>
      </w:r>
    </w:p>
    <w:p w:rsidR="008970E7" w:rsidRDefault="00E97184">
      <w:pPr>
        <w:shd w:val="clear" w:color="auto" w:fill="FFFFFF"/>
        <w:spacing w:after="0" w:line="360" w:lineRule="auto"/>
        <w:ind w:firstLine="709"/>
        <w:jc w:val="both"/>
        <w:rPr>
          <w:rFonts w:ascii="Times New Roman" w:eastAsia="Times New Roman" w:hAnsi="Times New Roman" w:cs="Times New Roman"/>
          <w:b/>
          <w:bCs/>
          <w:sz w:val="28"/>
          <w:szCs w:val="28"/>
          <w:lang w:eastAsia="ru-RU"/>
        </w:rPr>
      </w:pPr>
      <w:r>
        <w:rPr>
          <w:rFonts w:ascii="Times New Roman" w:hAnsi="Times New Roman" w:cs="Times New Roman"/>
          <w:sz w:val="28"/>
          <w:szCs w:val="28"/>
          <w:shd w:val="clear" w:color="auto" w:fill="FFFFFF"/>
        </w:rPr>
        <w:t>Она является фундаментом для построения всех прикладных решений (конфигураций). Этот режим используется с целью ввода, обработки, хранения и выдачи сводной информации о деятельности предприятия.</w:t>
      </w:r>
      <w:r>
        <w:rPr>
          <w:rFonts w:ascii="Times New Roman" w:eastAsia="Times New Roman" w:hAnsi="Times New Roman" w:cs="Times New Roman"/>
          <w:b/>
          <w:bCs/>
          <w:sz w:val="28"/>
          <w:szCs w:val="28"/>
          <w:lang w:eastAsia="ru-RU"/>
        </w:rPr>
        <w:t xml:space="preserve"> </w:t>
      </w:r>
    </w:p>
    <w:p w:rsidR="008970E7" w:rsidRDefault="00E97184">
      <w:pPr>
        <w:pStyle w:val="af6"/>
        <w:numPr>
          <w:ilvl w:val="0"/>
          <w:numId w:val="10"/>
        </w:numPr>
        <w:shd w:val="clear" w:color="auto" w:fill="FFFFFF"/>
        <w:spacing w:after="0" w:line="360" w:lineRule="auto"/>
        <w:ind w:left="0" w:firstLine="357"/>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lastRenderedPageBreak/>
        <w:t>Основание для проведения разработки</w:t>
      </w:r>
    </w:p>
    <w:p w:rsidR="008970E7" w:rsidRDefault="00E97184">
      <w:pPr>
        <w:pStyle w:val="12"/>
        <w:tabs>
          <w:tab w:val="left" w:pos="0"/>
        </w:tabs>
        <w:spacing w:after="0" w:line="360" w:lineRule="auto"/>
        <w:ind w:left="0" w:firstLine="709"/>
        <w:jc w:val="both"/>
        <w:rPr>
          <w:rFonts w:hint="eastAsia"/>
        </w:rPr>
      </w:pPr>
      <w:r>
        <w:rPr>
          <w:rFonts w:ascii="Times New Roman" w:eastAsia="Times New Roman" w:hAnsi="Times New Roman" w:cs="Times New Roman"/>
          <w:iCs/>
          <w:color w:val="000000"/>
          <w:sz w:val="28"/>
          <w:szCs w:val="28"/>
          <w:shd w:val="clear" w:color="auto" w:fill="FFFFFF"/>
          <w:lang w:eastAsia="ru-RU"/>
        </w:rPr>
        <w:t>Для проведения разработки является ПП 02.01 (производственная практика) по ПМ 02. «Осуществление интеграции программных модулей».</w:t>
      </w:r>
    </w:p>
    <w:p w:rsidR="008970E7" w:rsidRDefault="00E9718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 xml:space="preserve"> Наименование и условное обозначение темы разработки</w:t>
      </w:r>
    </w:p>
    <w:p w:rsidR="008970E7" w:rsidRDefault="00E97184">
      <w:pPr>
        <w:spacing w:after="0" w:line="360" w:lineRule="auto"/>
        <w:ind w:firstLine="709"/>
        <w:jc w:val="both"/>
        <w:rPr>
          <w:rFonts w:ascii="Times New Roman" w:eastAsia="Times New Roman" w:hAnsi="Times New Roman" w:cs="Times New Roman"/>
          <w:iCs/>
          <w:color w:val="000000"/>
          <w:sz w:val="28"/>
          <w:szCs w:val="28"/>
          <w:shd w:val="clear" w:color="auto" w:fill="FFFFFF"/>
          <w:lang w:eastAsia="ru-RU"/>
        </w:rPr>
      </w:pPr>
      <w:r>
        <w:rPr>
          <w:rFonts w:ascii="Times New Roman" w:eastAsia="Times New Roman" w:hAnsi="Times New Roman" w:cs="Times New Roman"/>
          <w:iCs/>
          <w:color w:val="000000"/>
          <w:sz w:val="28"/>
          <w:szCs w:val="28"/>
          <w:shd w:val="clear" w:color="auto" w:fill="FFFFFF"/>
          <w:lang w:eastAsia="ru-RU"/>
        </w:rPr>
        <w:t>Наименование темы разработки – «Отладка фоновых заданий». Условное обозначение темы разработки (шифр темы) – «РСА»</w:t>
      </w:r>
    </w:p>
    <w:p w:rsidR="008970E7" w:rsidRDefault="00E97184">
      <w:pPr>
        <w:pStyle w:val="12"/>
        <w:numPr>
          <w:ilvl w:val="0"/>
          <w:numId w:val="10"/>
        </w:numPr>
        <w:spacing w:after="0" w:line="360" w:lineRule="auto"/>
        <w:ind w:left="0" w:firstLine="357"/>
        <w:jc w:val="both"/>
        <w:rPr>
          <w:rFonts w:ascii="Times New Roman" w:eastAsia="Times New Roman" w:hAnsi="Times New Roman" w:cs="Times New Roman"/>
          <w:b/>
          <w:bCs/>
          <w:color w:val="000000"/>
          <w:sz w:val="28"/>
          <w:szCs w:val="28"/>
          <w:shd w:val="clear" w:color="auto" w:fill="FFFFFF"/>
          <w:lang w:eastAsia="ru-RU"/>
        </w:rPr>
      </w:pPr>
      <w:r>
        <w:rPr>
          <w:rFonts w:ascii="Times New Roman" w:eastAsia="Times New Roman" w:hAnsi="Times New Roman" w:cs="Times New Roman"/>
          <w:b/>
          <w:bCs/>
          <w:color w:val="000000"/>
          <w:sz w:val="28"/>
          <w:szCs w:val="28"/>
          <w:shd w:val="clear" w:color="auto" w:fill="FFFFFF"/>
          <w:lang w:eastAsia="ru-RU"/>
        </w:rPr>
        <w:t>Назначение разработки</w:t>
      </w:r>
    </w:p>
    <w:p w:rsidR="008970E7" w:rsidRDefault="00E9718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Функциональное назначение</w:t>
      </w:r>
    </w:p>
    <w:p w:rsidR="008970E7" w:rsidRDefault="00E97184">
      <w:pPr>
        <w:spacing w:after="0" w:line="360" w:lineRule="auto"/>
        <w:ind w:firstLine="709"/>
        <w:jc w:val="both"/>
      </w:pPr>
      <w:r>
        <w:rPr>
          <w:rFonts w:ascii="Times New Roman" w:eastAsia="Times New Roman" w:hAnsi="Times New Roman" w:cs="Times New Roman"/>
          <w:iCs/>
          <w:color w:val="000000"/>
          <w:sz w:val="28"/>
          <w:szCs w:val="28"/>
          <w:lang w:eastAsia="ru-RU"/>
        </w:rPr>
        <w:t xml:space="preserve">Функциональным назначением программы является </w:t>
      </w:r>
      <w:r>
        <w:rPr>
          <w:rFonts w:ascii="Times New Roman" w:eastAsia="Times New Roman" w:hAnsi="Times New Roman" w:cs="Times New Roman"/>
          <w:iCs/>
          <w:color w:val="000000"/>
          <w:kern w:val="2"/>
          <w:sz w:val="28"/>
          <w:szCs w:val="28"/>
          <w:lang w:eastAsia="ru-RU"/>
        </w:rPr>
        <w:t xml:space="preserve">изучение информации </w:t>
      </w:r>
      <w:proofErr w:type="gramStart"/>
      <w:r>
        <w:rPr>
          <w:rFonts w:ascii="Times New Roman" w:eastAsia="Times New Roman" w:hAnsi="Times New Roman" w:cs="Times New Roman"/>
          <w:iCs/>
          <w:color w:val="000000"/>
          <w:kern w:val="2"/>
          <w:sz w:val="28"/>
          <w:szCs w:val="28"/>
          <w:lang w:eastAsia="ru-RU"/>
        </w:rPr>
        <w:t>о</w:t>
      </w:r>
      <w:proofErr w:type="gramEnd"/>
      <w:r>
        <w:rPr>
          <w:rFonts w:ascii="Times New Roman" w:eastAsia="Times New Roman" w:hAnsi="Times New Roman" w:cs="Times New Roman"/>
          <w:iCs/>
          <w:color w:val="000000"/>
          <w:kern w:val="2"/>
          <w:sz w:val="28"/>
          <w:szCs w:val="28"/>
          <w:lang w:eastAsia="ru-RU"/>
        </w:rPr>
        <w:t xml:space="preserve"> отладке фоновых задач.</w:t>
      </w:r>
    </w:p>
    <w:p w:rsidR="008970E7" w:rsidRDefault="00E9718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 xml:space="preserve"> Эксплуатационное назначение</w:t>
      </w:r>
    </w:p>
    <w:p w:rsidR="008970E7" w:rsidRDefault="00E97184">
      <w:pPr>
        <w:shd w:val="clear" w:color="auto" w:fill="FFFFFF"/>
        <w:spacing w:after="0" w:line="360" w:lineRule="auto"/>
        <w:ind w:firstLine="709"/>
        <w:jc w:val="both"/>
        <w:rPr>
          <w:rFonts w:ascii="Times New Roman" w:eastAsia="Times New Roman" w:hAnsi="Times New Roman" w:cs="Times New Roman"/>
          <w:bCs/>
          <w:sz w:val="28"/>
          <w:szCs w:val="28"/>
          <w:lang w:eastAsia="ru-RU"/>
        </w:rPr>
      </w:pPr>
      <w:r>
        <w:rPr>
          <w:rFonts w:ascii="Times New Roman" w:hAnsi="Times New Roman" w:cs="Times New Roman"/>
          <w:sz w:val="28"/>
          <w:szCs w:val="28"/>
          <w:shd w:val="clear" w:color="auto" w:fill="FFFFFF"/>
        </w:rPr>
        <w:t>Чтобы включить возможность о</w:t>
      </w:r>
      <w:r>
        <w:rPr>
          <w:rFonts w:ascii="Times New Roman" w:hAnsi="Times New Roman" w:cs="Times New Roman"/>
          <w:bCs/>
          <w:sz w:val="28"/>
          <w:szCs w:val="28"/>
          <w:shd w:val="clear" w:color="auto" w:fill="FFFFFF"/>
        </w:rPr>
        <w:t>тладки фоновых</w:t>
      </w:r>
      <w:r>
        <w:rPr>
          <w:rFonts w:ascii="Times New Roman" w:hAnsi="Times New Roman" w:cs="Times New Roman"/>
          <w:sz w:val="28"/>
          <w:szCs w:val="28"/>
          <w:shd w:val="clear" w:color="auto" w:fill="FFFFFF"/>
        </w:rPr>
        <w:t xml:space="preserve"> заданий в </w:t>
      </w:r>
      <w:r>
        <w:rPr>
          <w:rFonts w:ascii="Times New Roman" w:hAnsi="Times New Roman" w:cs="Times New Roman"/>
          <w:bCs/>
          <w:sz w:val="28"/>
          <w:szCs w:val="28"/>
          <w:shd w:val="clear" w:color="auto" w:fill="FFFFFF"/>
        </w:rPr>
        <w:t>1С</w:t>
      </w:r>
      <w:r>
        <w:rPr>
          <w:rFonts w:ascii="Times New Roman" w:hAnsi="Times New Roman" w:cs="Times New Roman"/>
          <w:sz w:val="28"/>
          <w:szCs w:val="28"/>
          <w:shd w:val="clear" w:color="auto" w:fill="FFFFFF"/>
        </w:rPr>
        <w:t xml:space="preserve"> необходимо в конфигураторе включить Режим </w:t>
      </w:r>
      <w:r>
        <w:rPr>
          <w:rFonts w:ascii="Times New Roman" w:hAnsi="Times New Roman" w:cs="Times New Roman"/>
          <w:bCs/>
          <w:sz w:val="28"/>
          <w:szCs w:val="28"/>
          <w:shd w:val="clear" w:color="auto" w:fill="FFFFFF"/>
        </w:rPr>
        <w:t>отладки фоновых</w:t>
      </w:r>
      <w:r>
        <w:rPr>
          <w:rFonts w:ascii="Times New Roman" w:hAnsi="Times New Roman" w:cs="Times New Roman"/>
          <w:sz w:val="28"/>
          <w:szCs w:val="28"/>
          <w:shd w:val="clear" w:color="auto" w:fill="FFFFFF"/>
        </w:rPr>
        <w:t xml:space="preserve"> заданий. </w:t>
      </w:r>
      <w:r>
        <w:rPr>
          <w:rFonts w:ascii="Times New Roman" w:hAnsi="Times New Roman" w:cs="Times New Roman"/>
          <w:bCs/>
          <w:sz w:val="28"/>
          <w:szCs w:val="28"/>
          <w:shd w:val="clear" w:color="auto" w:fill="FFFFFF"/>
        </w:rPr>
        <w:t>Отладка</w:t>
      </w:r>
      <w:r>
        <w:rPr>
          <w:rFonts w:ascii="Times New Roman" w:hAnsi="Times New Roman" w:cs="Times New Roman"/>
          <w:sz w:val="28"/>
          <w:szCs w:val="28"/>
          <w:shd w:val="clear" w:color="auto" w:fill="FFFFFF"/>
        </w:rPr>
        <w:t xml:space="preserve"> - Подключение ... - нажать кнопку Автоматическое подключение и в открывшейся форме установить флажок Фоновые задания.</w:t>
      </w:r>
      <w:r>
        <w:rPr>
          <w:rFonts w:ascii="Times New Roman" w:eastAsia="Times New Roman" w:hAnsi="Times New Roman" w:cs="Times New Roman"/>
          <w:bCs/>
          <w:sz w:val="28"/>
          <w:szCs w:val="28"/>
          <w:lang w:eastAsia="ru-RU"/>
        </w:rPr>
        <w:t xml:space="preserve"> </w:t>
      </w:r>
    </w:p>
    <w:p w:rsidR="008970E7" w:rsidRDefault="00E97184">
      <w:pPr>
        <w:pStyle w:val="af6"/>
        <w:numPr>
          <w:ilvl w:val="0"/>
          <w:numId w:val="10"/>
        </w:numPr>
        <w:shd w:val="clear" w:color="auto" w:fill="FFFFFF"/>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Требования к программе или программному изделию</w:t>
      </w:r>
    </w:p>
    <w:p w:rsidR="008970E7" w:rsidRDefault="00A03199">
      <w:pPr>
        <w:pStyle w:val="12"/>
        <w:numPr>
          <w:ilvl w:val="1"/>
          <w:numId w:val="12"/>
        </w:numPr>
        <w:spacing w:after="0" w:line="360" w:lineRule="auto"/>
        <w:ind w:left="0" w:firstLine="709"/>
        <w:jc w:val="both"/>
        <w:rPr>
          <w:rFonts w:ascii="Times New Roman" w:eastAsia="Times New Roman" w:hAnsi="Times New Roman" w:cs="Times New Roman"/>
          <w:b/>
          <w:bCs/>
          <w:color w:val="000000"/>
          <w:sz w:val="28"/>
          <w:szCs w:val="28"/>
          <w:shd w:val="clear" w:color="auto" w:fill="FFFFFF"/>
          <w:lang w:eastAsia="ru-RU"/>
        </w:rPr>
      </w:pPr>
      <w:hyperlink r:id="rId11" w:tgtFrame="Требования к функциональным характеристикам средств куд">
        <w:r w:rsidR="00E97184">
          <w:rPr>
            <w:rFonts w:ascii="Times New Roman" w:eastAsia="Times New Roman" w:hAnsi="Times New Roman" w:cs="Times New Roman"/>
            <w:b/>
            <w:bCs/>
            <w:sz w:val="28"/>
            <w:szCs w:val="28"/>
            <w:shd w:val="clear" w:color="auto" w:fill="FFFFFF"/>
            <w:lang w:eastAsia="ru-RU"/>
          </w:rPr>
          <w:t>Требования к функциональным характеристикам</w:t>
        </w:r>
      </w:hyperlink>
    </w:p>
    <w:p w:rsidR="008970E7" w:rsidRDefault="00E9718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 xml:space="preserve"> Требования к составу выполняемых функций</w:t>
      </w:r>
    </w:p>
    <w:p w:rsidR="008970E7" w:rsidRDefault="00E97184">
      <w:pPr>
        <w:pStyle w:val="12"/>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Фоновое задание выполняет команду или выражение асинхронно. Он может выполнять:</w:t>
      </w:r>
    </w:p>
    <w:p w:rsidR="00E97184" w:rsidRDefault="00E97184">
      <w:pPr>
        <w:pStyle w:val="12"/>
        <w:spacing w:after="0" w:line="360" w:lineRule="auto"/>
        <w:ind w:left="0" w:firstLine="709"/>
        <w:jc w:val="both"/>
        <w:rPr>
          <w:rFonts w:ascii="Times New Roman" w:hAnsi="Times New Roman" w:cs="Times New Roman"/>
          <w:sz w:val="28"/>
          <w:szCs w:val="28"/>
          <w:shd w:val="clear" w:color="auto" w:fill="FFFFFF"/>
        </w:rPr>
      </w:pPr>
    </w:p>
    <w:p w:rsidR="008970E7" w:rsidRDefault="00E97184">
      <w:pPr>
        <w:pStyle w:val="12"/>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командлет</w:t>
      </w:r>
      <w:proofErr w:type="spellEnd"/>
      <w:r>
        <w:rPr>
          <w:rFonts w:ascii="Times New Roman" w:hAnsi="Times New Roman" w:cs="Times New Roman"/>
          <w:sz w:val="28"/>
          <w:szCs w:val="28"/>
          <w:shd w:val="clear" w:color="auto" w:fill="FFFFFF"/>
        </w:rPr>
        <w:t xml:space="preserve">, </w:t>
      </w:r>
    </w:p>
    <w:p w:rsidR="008970E7" w:rsidRDefault="00E97184">
      <w:pPr>
        <w:pStyle w:val="12"/>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функцию, </w:t>
      </w:r>
    </w:p>
    <w:p w:rsidR="008970E7" w:rsidRDefault="00E97184">
      <w:pPr>
        <w:pStyle w:val="12"/>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сценарий или любую другую задачу на основе команды. </w:t>
      </w:r>
    </w:p>
    <w:p w:rsidR="008970E7" w:rsidRDefault="00E97184">
      <w:pPr>
        <w:pStyle w:val="12"/>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Она предназначена для выполнения команд, которые выполняются в течение продолжительного периода времени, но их можно использовать для выполнения любой команды в фоновом режиме.</w:t>
      </w:r>
    </w:p>
    <w:p w:rsidR="008970E7" w:rsidRDefault="00E97184">
      <w:pPr>
        <w:pStyle w:val="12"/>
        <w:spacing w:after="0" w:line="360" w:lineRule="auto"/>
        <w:ind w:left="0" w:firstLine="709"/>
        <w:jc w:val="both"/>
        <w:rPr>
          <w:rFonts w:ascii="Times New Roman" w:eastAsia="Times New Roman" w:hAnsi="Times New Roman" w:cs="Times New Roman"/>
          <w:iCs/>
          <w:color w:val="000000"/>
          <w:sz w:val="28"/>
          <w:szCs w:val="28"/>
          <w:shd w:val="clear" w:color="auto" w:fill="FFFFFF"/>
          <w:lang w:eastAsia="ru-RU"/>
        </w:rPr>
      </w:pPr>
      <w:r>
        <w:rPr>
          <w:rFonts w:ascii="Times New Roman" w:eastAsia="Times New Roman" w:hAnsi="Times New Roman" w:cs="Times New Roman"/>
          <w:b/>
          <w:bCs/>
          <w:iCs/>
          <w:color w:val="000000"/>
          <w:sz w:val="28"/>
          <w:szCs w:val="28"/>
          <w:shd w:val="clear" w:color="auto" w:fill="FFFFFF"/>
          <w:lang w:eastAsia="ru-RU"/>
        </w:rPr>
        <w:t xml:space="preserve"> Требования к организации входных данных</w:t>
      </w:r>
    </w:p>
    <w:p w:rsidR="008970E7" w:rsidRDefault="00E97184">
      <w:pPr>
        <w:numPr>
          <w:ilvl w:val="0"/>
          <w:numId w:val="14"/>
        </w:numPr>
        <w:shd w:val="clear" w:color="auto" w:fill="FFFFFF"/>
        <w:spacing w:after="0" w:line="360" w:lineRule="auto"/>
        <w:ind w:left="0" w:firstLine="35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Пользовательский интерфейс или другое задание помещает сообщение в очередь. Сообщение содержит данные о действии, которое было выполнено, например: пользователь </w:t>
      </w:r>
      <w:proofErr w:type="gramStart"/>
      <w:r>
        <w:rPr>
          <w:rFonts w:ascii="Times New Roman" w:eastAsia="Times New Roman" w:hAnsi="Times New Roman" w:cs="Times New Roman"/>
          <w:sz w:val="28"/>
          <w:szCs w:val="28"/>
          <w:lang w:eastAsia="ru-RU"/>
        </w:rPr>
        <w:t>разместил заказ</w:t>
      </w:r>
      <w:proofErr w:type="gramEnd"/>
      <w:r>
        <w:rPr>
          <w:rFonts w:ascii="Times New Roman" w:eastAsia="Times New Roman" w:hAnsi="Times New Roman" w:cs="Times New Roman"/>
          <w:sz w:val="28"/>
          <w:szCs w:val="28"/>
          <w:lang w:eastAsia="ru-RU"/>
        </w:rPr>
        <w:t xml:space="preserve">. Фоновая задача прослушивает эту </w:t>
      </w:r>
      <w:r>
        <w:rPr>
          <w:rFonts w:ascii="Times New Roman" w:eastAsia="Times New Roman" w:hAnsi="Times New Roman" w:cs="Times New Roman"/>
          <w:sz w:val="28"/>
          <w:szCs w:val="28"/>
          <w:lang w:eastAsia="ru-RU"/>
        </w:rPr>
        <w:lastRenderedPageBreak/>
        <w:t>очередь и обнаруживает поступление нового сообщения. Она считывает сообщение и использует его в качестве входных данных для фонового задания.</w:t>
      </w:r>
    </w:p>
    <w:p w:rsidR="008970E7" w:rsidRDefault="00E97184">
      <w:pPr>
        <w:numPr>
          <w:ilvl w:val="0"/>
          <w:numId w:val="14"/>
        </w:numPr>
        <w:shd w:val="clear" w:color="auto" w:fill="FFFFFF"/>
        <w:spacing w:after="0" w:line="360" w:lineRule="auto"/>
        <w:ind w:left="0" w:firstLine="35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Пользовательский интерфейс или другое задание сохраняет или обновляет значение в хранилище. Фоновая задача отслеживает хранилище и обнаруживает изменения. Она считывает данные и использует их в качестве входных данных для фонового задания.</w:t>
      </w:r>
    </w:p>
    <w:p w:rsidR="008970E7" w:rsidRDefault="00E97184">
      <w:pPr>
        <w:numPr>
          <w:ilvl w:val="0"/>
          <w:numId w:val="14"/>
        </w:numPr>
        <w:shd w:val="clear" w:color="auto" w:fill="FFFFFF"/>
        <w:spacing w:after="0" w:line="360" w:lineRule="auto"/>
        <w:ind w:left="0" w:firstLine="35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Пользовательский интерфейс или другое задание выполняет запрос к конечной точке (по универсальному коду ресурса (URI) HTTPS) или API, предоставляемому как веб-служба. В запросе передаются данные, необходимые для выполнения фоновой задачи. Конечная точка или веб-служба вызывает фоновую задачу, которая использует эти данные в качестве </w:t>
      </w:r>
      <w:proofErr w:type="gramStart"/>
      <w:r>
        <w:rPr>
          <w:rFonts w:ascii="Times New Roman" w:eastAsia="Times New Roman" w:hAnsi="Times New Roman" w:cs="Times New Roman"/>
          <w:sz w:val="28"/>
          <w:szCs w:val="28"/>
          <w:lang w:eastAsia="ru-RU"/>
        </w:rPr>
        <w:t>входных</w:t>
      </w:r>
      <w:proofErr w:type="gramEnd"/>
      <w:r>
        <w:rPr>
          <w:rFonts w:ascii="Times New Roman" w:eastAsia="Times New Roman" w:hAnsi="Times New Roman" w:cs="Times New Roman"/>
          <w:sz w:val="28"/>
          <w:szCs w:val="28"/>
          <w:lang w:eastAsia="ru-RU"/>
        </w:rPr>
        <w:t>.</w:t>
      </w:r>
    </w:p>
    <w:p w:rsidR="008970E7" w:rsidRDefault="00E9718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iCs/>
          <w:color w:val="000000"/>
          <w:sz w:val="28"/>
          <w:szCs w:val="28"/>
          <w:shd w:val="clear" w:color="auto" w:fill="FFFFFF"/>
          <w:lang w:eastAsia="ru-RU"/>
        </w:rPr>
        <w:t xml:space="preserve"> Требования к организации выходных данных</w:t>
      </w:r>
    </w:p>
    <w:p w:rsidR="008970E7" w:rsidRDefault="00E9718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Очистка ненужных файлов</w:t>
      </w:r>
    </w:p>
    <w:p w:rsidR="008970E7" w:rsidRDefault="00E9718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Интеграция с 1с: Документооборотом</w:t>
      </w:r>
    </w:p>
    <w:p w:rsidR="008970E7" w:rsidRDefault="00E9718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Обновление индекса ППД</w:t>
      </w:r>
    </w:p>
    <w:p w:rsidR="008970E7" w:rsidRDefault="00E97184">
      <w:pPr>
        <w:spacing w:after="0" w:line="360" w:lineRule="auto"/>
        <w:ind w:firstLine="709"/>
        <w:jc w:val="both"/>
        <w:rPr>
          <w:rFonts w:ascii="Times New Roman" w:hAnsi="Times New Roman" w:cs="Times New Roman"/>
          <w:b/>
          <w:bCs/>
          <w:sz w:val="28"/>
          <w:szCs w:val="28"/>
        </w:rPr>
      </w:pPr>
      <w:r>
        <w:rPr>
          <w:rFonts w:ascii="Times New Roman" w:eastAsia="Times New Roman" w:hAnsi="Times New Roman" w:cs="Times New Roman"/>
          <w:b/>
          <w:bCs/>
          <w:iCs/>
          <w:color w:val="000000"/>
          <w:sz w:val="28"/>
          <w:szCs w:val="28"/>
          <w:shd w:val="clear" w:color="auto" w:fill="FFFFFF"/>
          <w:lang w:eastAsia="ru-RU"/>
        </w:rPr>
        <w:t xml:space="preserve"> </w:t>
      </w:r>
      <w:r>
        <w:rPr>
          <w:rFonts w:ascii="Times New Roman" w:eastAsia="Times New Roman" w:hAnsi="Times New Roman" w:cs="Times New Roman"/>
          <w:b/>
          <w:bCs/>
          <w:color w:val="000000"/>
          <w:sz w:val="28"/>
          <w:szCs w:val="28"/>
          <w:lang w:eastAsia="ru-RU"/>
        </w:rPr>
        <w:t>Требования к временным характеристикам</w:t>
      </w:r>
    </w:p>
    <w:p w:rsidR="008970E7" w:rsidRDefault="00E97184">
      <w:pPr>
        <w:shd w:val="clear" w:color="auto" w:fill="FFFFFF"/>
        <w:spacing w:after="0" w:line="360" w:lineRule="auto"/>
        <w:ind w:firstLine="709"/>
        <w:jc w:val="both"/>
        <w:rPr>
          <w:rFonts w:ascii="Times New Roman" w:hAnsi="Times New Roman" w:cs="Times New Roman"/>
          <w:sz w:val="28"/>
          <w:szCs w:val="28"/>
        </w:rPr>
      </w:pPr>
      <w:r>
        <w:rPr>
          <w:rFonts w:ascii="Times New Roman" w:eastAsia="Times New Roman" w:hAnsi="Times New Roman" w:cs="Times New Roman"/>
          <w:iCs/>
          <w:color w:val="000000"/>
          <w:sz w:val="28"/>
          <w:szCs w:val="28"/>
          <w:shd w:val="clear" w:color="auto" w:fill="FFFFFF"/>
          <w:lang w:eastAsia="ru-RU"/>
        </w:rPr>
        <w:t>Требования к временным характеристикам программы не предъявляются.</w:t>
      </w:r>
    </w:p>
    <w:p w:rsidR="008970E7" w:rsidRDefault="00E9718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iCs/>
          <w:color w:val="000000"/>
          <w:sz w:val="28"/>
          <w:szCs w:val="28"/>
          <w:shd w:val="clear" w:color="auto" w:fill="FFFFFF"/>
          <w:lang w:eastAsia="ru-RU"/>
        </w:rPr>
        <w:t>2. Требования к надежности</w:t>
      </w:r>
    </w:p>
    <w:p w:rsidR="008970E7" w:rsidRDefault="00E97184">
      <w:pPr>
        <w:shd w:val="clear" w:color="auto" w:fill="FFFFFF"/>
        <w:spacing w:after="0" w:line="360" w:lineRule="auto"/>
        <w:ind w:firstLine="709"/>
        <w:jc w:val="both"/>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iCs/>
          <w:color w:val="000000"/>
          <w:sz w:val="28"/>
          <w:szCs w:val="28"/>
          <w:shd w:val="clear" w:color="auto" w:fill="FFFFFF"/>
          <w:lang w:eastAsia="ru-RU"/>
        </w:rPr>
        <w:t>Требования к надёжности программы не предъявляются</w:t>
      </w:r>
      <w:r>
        <w:rPr>
          <w:rFonts w:ascii="Times New Roman" w:eastAsia="Times New Roman" w:hAnsi="Times New Roman" w:cs="Times New Roman"/>
          <w:b/>
          <w:bCs/>
          <w:color w:val="000000"/>
          <w:sz w:val="28"/>
          <w:szCs w:val="28"/>
          <w:lang w:eastAsia="ru-RU"/>
        </w:rPr>
        <w:t xml:space="preserve"> </w:t>
      </w:r>
    </w:p>
    <w:p w:rsidR="008970E7" w:rsidRDefault="00E97184">
      <w:pPr>
        <w:shd w:val="clear" w:color="auto" w:fill="FFFFFF"/>
        <w:spacing w:after="0" w:line="360" w:lineRule="auto"/>
        <w:ind w:firstLine="709"/>
        <w:jc w:val="both"/>
        <w:rPr>
          <w:rFonts w:ascii="Times New Roman" w:eastAsia="Times New Roman" w:hAnsi="Times New Roman" w:cs="Times New Roman"/>
          <w:b/>
          <w:bCs/>
          <w:color w:val="000000"/>
          <w:sz w:val="28"/>
          <w:szCs w:val="28"/>
          <w:lang w:eastAsia="ru-RU"/>
        </w:rPr>
      </w:pPr>
      <w:r w:rsidRPr="00E97184">
        <w:rPr>
          <w:rFonts w:ascii="Times New Roman" w:eastAsia="Times New Roman" w:hAnsi="Times New Roman" w:cs="Times New Roman"/>
          <w:b/>
          <w:bCs/>
          <w:color w:val="000000"/>
          <w:sz w:val="28"/>
          <w:szCs w:val="28"/>
          <w:lang w:eastAsia="ru-RU"/>
        </w:rPr>
        <w:t>Условия эксплуатации</w:t>
      </w:r>
    </w:p>
    <w:p w:rsidR="008970E7" w:rsidRDefault="00E97184">
      <w:pPr>
        <w:shd w:val="clear" w:color="auto" w:fill="FFFFFF"/>
        <w:spacing w:after="0" w:line="360" w:lineRule="auto"/>
        <w:ind w:firstLine="709"/>
        <w:jc w:val="both"/>
        <w:rPr>
          <w:rFonts w:ascii="Times New Roman" w:hAnsi="Times New Roman" w:cs="Times New Roman"/>
          <w:sz w:val="28"/>
          <w:szCs w:val="28"/>
        </w:rPr>
      </w:pPr>
      <w:r>
        <w:rPr>
          <w:rFonts w:ascii="Times New Roman" w:eastAsia="Times New Roman" w:hAnsi="Times New Roman" w:cs="Times New Roman"/>
          <w:b/>
          <w:bCs/>
          <w:iCs/>
          <w:color w:val="000000"/>
          <w:sz w:val="28"/>
          <w:szCs w:val="28"/>
          <w:lang w:eastAsia="ru-RU"/>
        </w:rPr>
        <w:t>Требования к численности и квалификации персонала</w:t>
      </w:r>
    </w:p>
    <w:p w:rsidR="008970E7" w:rsidRDefault="00E97184">
      <w:pPr>
        <w:spacing w:after="0" w:line="360" w:lineRule="auto"/>
        <w:ind w:firstLine="709"/>
        <w:jc w:val="both"/>
        <w:rPr>
          <w:rFonts w:ascii="Times New Roman" w:hAnsi="Times New Roman" w:cs="Times New Roman"/>
          <w:iCs/>
          <w:sz w:val="28"/>
          <w:szCs w:val="28"/>
        </w:rPr>
      </w:pPr>
      <w:r>
        <w:rPr>
          <w:rFonts w:ascii="Times New Roman" w:eastAsia="Times New Roman" w:hAnsi="Times New Roman" w:cs="Times New Roman"/>
          <w:iCs/>
          <w:color w:val="000000"/>
          <w:sz w:val="28"/>
          <w:szCs w:val="28"/>
          <w:shd w:val="clear" w:color="auto" w:fill="FFFFFF"/>
          <w:lang w:eastAsia="ru-RU"/>
        </w:rPr>
        <w:t xml:space="preserve">Минимальное количество персонала, требуемого для работы программы, должно составлять штатных лиц – </w:t>
      </w:r>
      <w:r>
        <w:rPr>
          <w:rFonts w:ascii="Times New Roman" w:eastAsia="Times New Roman" w:hAnsi="Times New Roman" w:cs="Times New Roman"/>
          <w:iCs/>
          <w:color w:val="000000"/>
          <w:kern w:val="2"/>
          <w:sz w:val="28"/>
          <w:szCs w:val="28"/>
          <w:shd w:val="clear" w:color="auto" w:fill="FFFFFF"/>
          <w:lang w:eastAsia="ru-RU"/>
        </w:rPr>
        <w:t>сотрудники и администратор</w:t>
      </w:r>
      <w:r>
        <w:rPr>
          <w:rFonts w:ascii="Times New Roman" w:eastAsia="Times New Roman" w:hAnsi="Times New Roman" w:cs="Times New Roman"/>
          <w:iCs/>
          <w:color w:val="000000"/>
          <w:sz w:val="28"/>
          <w:szCs w:val="28"/>
          <w:shd w:val="clear" w:color="auto" w:fill="FFFFFF"/>
          <w:lang w:eastAsia="ru-RU"/>
        </w:rPr>
        <w:t>.</w:t>
      </w:r>
    </w:p>
    <w:p w:rsidR="008970E7" w:rsidRDefault="00E97184">
      <w:pPr>
        <w:spacing w:after="0" w:line="360" w:lineRule="auto"/>
        <w:ind w:firstLine="709"/>
        <w:jc w:val="both"/>
        <w:rPr>
          <w:rFonts w:ascii="Times New Roman" w:hAnsi="Times New Roman" w:cs="Times New Roman"/>
          <w:iCs/>
          <w:sz w:val="28"/>
          <w:szCs w:val="28"/>
        </w:rPr>
      </w:pPr>
      <w:r>
        <w:rPr>
          <w:rFonts w:ascii="Times New Roman" w:eastAsia="Times New Roman" w:hAnsi="Times New Roman" w:cs="Times New Roman"/>
          <w:iCs/>
          <w:color w:val="000000"/>
          <w:sz w:val="28"/>
          <w:szCs w:val="28"/>
          <w:shd w:val="clear" w:color="auto" w:fill="FFFFFF"/>
          <w:lang w:eastAsia="ru-RU"/>
        </w:rPr>
        <w:t>Администратор должен иметь высшее профильное образование и сертификаты компании-производителя операционной системы. В перечень задач, выполняемых системным администратором, должны входить:</w:t>
      </w:r>
    </w:p>
    <w:p w:rsidR="008970E7" w:rsidRDefault="00E97184">
      <w:pPr>
        <w:shd w:val="clear" w:color="auto" w:fill="FFFFFF"/>
        <w:spacing w:after="0" w:line="360" w:lineRule="auto"/>
        <w:ind w:firstLine="709"/>
        <w:jc w:val="both"/>
        <w:rPr>
          <w:rFonts w:ascii="Times New Roman" w:hAnsi="Times New Roman" w:cs="Times New Roman"/>
          <w:iCs/>
          <w:sz w:val="28"/>
          <w:szCs w:val="28"/>
        </w:rPr>
      </w:pPr>
      <w:r>
        <w:rPr>
          <w:rFonts w:ascii="Times New Roman" w:eastAsia="Times New Roman" w:hAnsi="Times New Roman" w:cs="Times New Roman"/>
          <w:iCs/>
          <w:color w:val="000000"/>
          <w:sz w:val="28"/>
          <w:szCs w:val="28"/>
          <w:lang w:eastAsia="ru-RU"/>
        </w:rPr>
        <w:t>– задача поддержания работоспособности технических средств;</w:t>
      </w:r>
    </w:p>
    <w:p w:rsidR="008970E7" w:rsidRDefault="00E97184">
      <w:pPr>
        <w:shd w:val="clear" w:color="auto" w:fill="FFFFFF"/>
        <w:spacing w:after="0" w:line="360" w:lineRule="auto"/>
        <w:ind w:firstLine="709"/>
        <w:jc w:val="both"/>
        <w:rPr>
          <w:rFonts w:ascii="Times New Roman" w:hAnsi="Times New Roman" w:cs="Times New Roman"/>
          <w:iCs/>
          <w:sz w:val="28"/>
          <w:szCs w:val="28"/>
        </w:rPr>
      </w:pPr>
      <w:r>
        <w:rPr>
          <w:rFonts w:ascii="Times New Roman" w:eastAsia="Times New Roman" w:hAnsi="Times New Roman" w:cs="Times New Roman"/>
          <w:iCs/>
          <w:color w:val="000000"/>
          <w:sz w:val="28"/>
          <w:szCs w:val="28"/>
          <w:lang w:eastAsia="ru-RU"/>
        </w:rPr>
        <w:t>– задачи установки (инсталляции) и поддержания работоспособности системных программных средств – операционной системы;</w:t>
      </w:r>
    </w:p>
    <w:p w:rsidR="008970E7" w:rsidRDefault="00E97184">
      <w:pPr>
        <w:shd w:val="clear" w:color="auto" w:fill="FFFFFF"/>
        <w:spacing w:after="0" w:line="360" w:lineRule="auto"/>
        <w:ind w:firstLine="709"/>
        <w:jc w:val="both"/>
        <w:rPr>
          <w:rFonts w:ascii="Times New Roman" w:hAnsi="Times New Roman" w:cs="Times New Roman"/>
          <w:iCs/>
          <w:sz w:val="28"/>
          <w:szCs w:val="28"/>
        </w:rPr>
      </w:pPr>
      <w:r>
        <w:rPr>
          <w:rFonts w:ascii="Times New Roman" w:eastAsia="Times New Roman" w:hAnsi="Times New Roman" w:cs="Times New Roman"/>
          <w:iCs/>
          <w:color w:val="000000"/>
          <w:sz w:val="28"/>
          <w:szCs w:val="28"/>
          <w:lang w:eastAsia="ru-RU"/>
        </w:rPr>
        <w:t>– задача установки (инсталляции) программы.</w:t>
      </w:r>
    </w:p>
    <w:p w:rsidR="008970E7" w:rsidRDefault="00E97184">
      <w:pPr>
        <w:spacing w:after="0" w:line="360" w:lineRule="auto"/>
        <w:ind w:firstLine="709"/>
        <w:jc w:val="both"/>
        <w:rPr>
          <w:rFonts w:ascii="Times New Roman" w:hAnsi="Times New Roman" w:cs="Times New Roman"/>
          <w:iCs/>
          <w:sz w:val="28"/>
          <w:szCs w:val="28"/>
        </w:rPr>
      </w:pPr>
      <w:r>
        <w:rPr>
          <w:rFonts w:ascii="Times New Roman" w:eastAsia="Times New Roman" w:hAnsi="Times New Roman" w:cs="Times New Roman"/>
          <w:iCs/>
          <w:color w:val="000000"/>
          <w:kern w:val="2"/>
          <w:sz w:val="28"/>
          <w:szCs w:val="28"/>
          <w:shd w:val="clear" w:color="auto" w:fill="FFFFFF"/>
          <w:lang w:eastAsia="ru-RU"/>
        </w:rPr>
        <w:lastRenderedPageBreak/>
        <w:t>Сотрудники</w:t>
      </w:r>
      <w:r>
        <w:rPr>
          <w:rFonts w:ascii="Times New Roman" w:eastAsia="Times New Roman" w:hAnsi="Times New Roman" w:cs="Times New Roman"/>
          <w:iCs/>
          <w:color w:val="000000"/>
          <w:sz w:val="28"/>
          <w:szCs w:val="28"/>
          <w:shd w:val="clear" w:color="auto" w:fill="FFFFFF"/>
          <w:lang w:eastAsia="ru-RU"/>
        </w:rPr>
        <w:t xml:space="preserve"> должны быть аттестованы на II квалификационную группу по электробезопасности (для работы с конторским оборудованием).</w:t>
      </w:r>
    </w:p>
    <w:p w:rsidR="008970E7" w:rsidRDefault="008970E7">
      <w:pPr>
        <w:shd w:val="clear" w:color="auto" w:fill="FFFFFF"/>
        <w:spacing w:after="0" w:line="360" w:lineRule="auto"/>
        <w:ind w:firstLine="709"/>
        <w:jc w:val="both"/>
        <w:rPr>
          <w:rFonts w:ascii="Times New Roman" w:eastAsia="Times New Roman" w:hAnsi="Times New Roman" w:cs="Times New Roman"/>
          <w:sz w:val="16"/>
          <w:szCs w:val="16"/>
          <w:lang w:eastAsia="ru-RU"/>
        </w:rPr>
      </w:pPr>
    </w:p>
    <w:p w:rsidR="008970E7" w:rsidRDefault="00E97184">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iCs/>
          <w:color w:val="000000"/>
          <w:sz w:val="28"/>
          <w:szCs w:val="28"/>
          <w:shd w:val="clear" w:color="auto" w:fill="FFFFFF"/>
          <w:lang w:eastAsia="ru-RU"/>
        </w:rPr>
        <w:t xml:space="preserve"> Требования к информационной и программной совместимости</w:t>
      </w:r>
    </w:p>
    <w:p w:rsidR="008970E7" w:rsidRDefault="00E9718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 xml:space="preserve"> Требования к информационным структурам и методам решения</w:t>
      </w:r>
    </w:p>
    <w:p w:rsidR="008970E7" w:rsidRDefault="00E97184">
      <w:pPr>
        <w:shd w:val="clear" w:color="auto" w:fill="FFFFFF"/>
        <w:spacing w:after="0" w:line="360" w:lineRule="auto"/>
        <w:ind w:firstLine="709"/>
        <w:jc w:val="both"/>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color w:val="000000"/>
          <w:sz w:val="28"/>
          <w:szCs w:val="28"/>
          <w:shd w:val="clear" w:color="auto" w:fill="FFFFFF"/>
          <w:lang w:eastAsia="ru-RU"/>
        </w:rPr>
        <w:t>Требования к информационным структурам (файлов) на входе и выходе, а также к методам решения не предъявляются.</w:t>
      </w:r>
      <w:r>
        <w:rPr>
          <w:rFonts w:ascii="Times New Roman" w:eastAsia="Times New Roman" w:hAnsi="Times New Roman" w:cs="Times New Roman"/>
          <w:b/>
          <w:bCs/>
          <w:color w:val="000000"/>
          <w:sz w:val="28"/>
          <w:szCs w:val="28"/>
          <w:lang w:eastAsia="ru-RU"/>
        </w:rPr>
        <w:t xml:space="preserve"> </w:t>
      </w:r>
    </w:p>
    <w:p w:rsidR="008970E7" w:rsidRDefault="00E9718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Требования к исходным кодам и языкам программирования</w:t>
      </w:r>
    </w:p>
    <w:p w:rsidR="008970E7" w:rsidRDefault="00E9718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w:t>
      </w:r>
      <w:r>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Cs/>
          <w:color w:val="000000"/>
          <w:sz w:val="28"/>
          <w:szCs w:val="28"/>
          <w:lang w:eastAsia="ru-RU"/>
        </w:rPr>
        <w:t>Требования к исходным кодам и языкам программирования не предусмотрено.</w:t>
      </w:r>
    </w:p>
    <w:p w:rsidR="008970E7" w:rsidRDefault="00E9718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Требования к программным средствам, используемым программой</w:t>
      </w:r>
    </w:p>
    <w:p w:rsidR="008970E7" w:rsidRDefault="00E97184">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shd w:val="clear" w:color="auto" w:fill="FFFFFF"/>
        </w:rPr>
        <w:t xml:space="preserve">Программный продукт, представленный на сертификацию, должен быть предназначен для тиражного распространения, и не иметь ориентации на конкретное внедрение. Это означает, что продукт должен продаваться или быть предназначен для продажи любому юридическому или физическому лицу, изъявившему желание его приобрести, или быть предназначен для бесплатного распространения, и может быть внедрен и использован без помощи специалистов организации-разработчика. </w:t>
      </w:r>
      <w:r>
        <w:rPr>
          <w:rFonts w:ascii="Times New Roman" w:hAnsi="Times New Roman" w:cs="Times New Roman"/>
          <w:sz w:val="28"/>
          <w:szCs w:val="28"/>
        </w:rPr>
        <w:t xml:space="preserve">Операционные системы </w:t>
      </w:r>
      <w:proofErr w:type="spellStart"/>
      <w:r>
        <w:rPr>
          <w:rFonts w:ascii="Times New Roman" w:hAnsi="Times New Roman" w:cs="Times New Roman"/>
          <w:sz w:val="28"/>
          <w:szCs w:val="28"/>
        </w:rPr>
        <w:t>Windows</w:t>
      </w:r>
      <w:proofErr w:type="spellEnd"/>
      <w:r>
        <w:rPr>
          <w:rFonts w:ascii="Times New Roman" w:hAnsi="Times New Roman" w:cs="Times New Roman"/>
          <w:sz w:val="28"/>
          <w:szCs w:val="28"/>
        </w:rPr>
        <w:t xml:space="preserve"> XP с пакетом обновления 3 (SP3) (32-разрядная), </w:t>
      </w:r>
      <w:proofErr w:type="spellStart"/>
      <w:r>
        <w:rPr>
          <w:rFonts w:ascii="Times New Roman" w:hAnsi="Times New Roman" w:cs="Times New Roman"/>
          <w:sz w:val="28"/>
          <w:szCs w:val="28"/>
        </w:rPr>
        <w:t>Windows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Vista</w:t>
      </w:r>
      <w:proofErr w:type="spellEnd"/>
      <w:r>
        <w:rPr>
          <w:rFonts w:ascii="Times New Roman" w:hAnsi="Times New Roman" w:cs="Times New Roman"/>
          <w:sz w:val="28"/>
          <w:szCs w:val="28"/>
        </w:rPr>
        <w:t xml:space="preserve"> с пакетом обновления 1, </w:t>
      </w:r>
      <w:proofErr w:type="spellStart"/>
      <w:r>
        <w:rPr>
          <w:rFonts w:ascii="Times New Roman" w:hAnsi="Times New Roman" w:cs="Times New Roman"/>
          <w:sz w:val="28"/>
          <w:szCs w:val="28"/>
        </w:rPr>
        <w:t>Windows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Server</w:t>
      </w:r>
      <w:proofErr w:type="spellEnd"/>
      <w:r>
        <w:rPr>
          <w:rFonts w:ascii="Times New Roman" w:hAnsi="Times New Roman" w:cs="Times New Roman"/>
          <w:sz w:val="28"/>
          <w:szCs w:val="28"/>
        </w:rPr>
        <w:t xml:space="preserve"> 2003 R2 с установленным MSXML 6.0, </w:t>
      </w:r>
      <w:r>
        <w:rPr>
          <w:rFonts w:ascii="Times New Roman" w:eastAsia="Times New Roman" w:hAnsi="Times New Roman" w:cs="Times New Roman"/>
          <w:sz w:val="28"/>
          <w:szCs w:val="28"/>
          <w:lang w:eastAsia="ru-RU"/>
        </w:rPr>
        <w:t xml:space="preserve">Процессор </w:t>
      </w:r>
      <w:proofErr w:type="spellStart"/>
      <w:r>
        <w:rPr>
          <w:rFonts w:ascii="Times New Roman" w:eastAsia="Times New Roman" w:hAnsi="Times New Roman" w:cs="Times New Roman"/>
          <w:sz w:val="28"/>
          <w:szCs w:val="28"/>
          <w:lang w:eastAsia="ru-RU"/>
        </w:rPr>
        <w:t>Intel</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Pentium</w:t>
      </w:r>
      <w:proofErr w:type="spellEnd"/>
      <w:r>
        <w:rPr>
          <w:rFonts w:ascii="Times New Roman" w:eastAsia="Times New Roman" w:hAnsi="Times New Roman" w:cs="Times New Roman"/>
          <w:sz w:val="28"/>
          <w:szCs w:val="28"/>
          <w:lang w:eastAsia="ru-RU"/>
        </w:rPr>
        <w:t xml:space="preserve"> IV/</w:t>
      </w:r>
      <w:proofErr w:type="spellStart"/>
      <w:r>
        <w:rPr>
          <w:rFonts w:ascii="Times New Roman" w:eastAsia="Times New Roman" w:hAnsi="Times New Roman" w:cs="Times New Roman"/>
          <w:sz w:val="28"/>
          <w:szCs w:val="28"/>
          <w:lang w:eastAsia="ru-RU"/>
        </w:rPr>
        <w:t>Xeon</w:t>
      </w:r>
      <w:proofErr w:type="spellEnd"/>
      <w:r>
        <w:rPr>
          <w:rFonts w:ascii="Times New Roman" w:eastAsia="Times New Roman" w:hAnsi="Times New Roman" w:cs="Times New Roman"/>
          <w:sz w:val="28"/>
          <w:szCs w:val="28"/>
          <w:lang w:eastAsia="ru-RU"/>
        </w:rPr>
        <w:t xml:space="preserve"> 2,4 ГГц и выше. Желательно использование многопроцессорных или многоядерных машин.</w:t>
      </w:r>
    </w:p>
    <w:p w:rsidR="008970E7" w:rsidRDefault="00E97184">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Оперативная память 2 Гбайт и выше</w:t>
      </w:r>
    </w:p>
    <w:p w:rsidR="008970E7" w:rsidRDefault="00E97184">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Жесткий диск 40Гб и выше</w:t>
      </w:r>
    </w:p>
    <w:p w:rsidR="008970E7" w:rsidRDefault="00E97184">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USB-порт</w:t>
      </w:r>
    </w:p>
    <w:p w:rsidR="008970E7" w:rsidRDefault="00E97184">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Процессор с архитектурой x86-64 (</w:t>
      </w:r>
      <w:proofErr w:type="spellStart"/>
      <w:r>
        <w:rPr>
          <w:rFonts w:ascii="Times New Roman" w:eastAsia="Times New Roman" w:hAnsi="Times New Roman" w:cs="Times New Roman"/>
          <w:sz w:val="28"/>
          <w:szCs w:val="28"/>
          <w:lang w:eastAsia="ru-RU"/>
        </w:rPr>
        <w:t>Intel</w:t>
      </w:r>
      <w:proofErr w:type="spellEnd"/>
      <w:r>
        <w:rPr>
          <w:rFonts w:ascii="Times New Roman" w:eastAsia="Times New Roman" w:hAnsi="Times New Roman" w:cs="Times New Roman"/>
          <w:sz w:val="28"/>
          <w:szCs w:val="28"/>
          <w:lang w:eastAsia="ru-RU"/>
        </w:rPr>
        <w:t xml:space="preserve"> с поддержкой </w:t>
      </w:r>
      <w:proofErr w:type="spellStart"/>
      <w:r>
        <w:rPr>
          <w:rFonts w:ascii="Times New Roman" w:eastAsia="Times New Roman" w:hAnsi="Times New Roman" w:cs="Times New Roman"/>
          <w:sz w:val="28"/>
          <w:szCs w:val="28"/>
          <w:lang w:eastAsia="ru-RU"/>
        </w:rPr>
        <w:t>Intel</w:t>
      </w:r>
      <w:proofErr w:type="spellEnd"/>
      <w:r>
        <w:rPr>
          <w:rFonts w:ascii="Times New Roman" w:eastAsia="Times New Roman" w:hAnsi="Times New Roman" w:cs="Times New Roman"/>
          <w:sz w:val="28"/>
          <w:szCs w:val="28"/>
          <w:lang w:eastAsia="ru-RU"/>
        </w:rPr>
        <w:t xml:space="preserve"> 64, AMD с поддержкой AMD64). Желательно использование многопроцессорных или многоядерных машин.</w:t>
      </w:r>
    </w:p>
    <w:p w:rsidR="008970E7" w:rsidRDefault="00E97184">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Оперативная память не менее 2 Гбайт (рекомендуется 4 Гбайт и выше).</w:t>
      </w:r>
    </w:p>
    <w:p w:rsidR="008970E7" w:rsidRDefault="00E97184">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Жесткий диск 40Гб и выше</w:t>
      </w:r>
    </w:p>
    <w:p w:rsidR="008970E7" w:rsidRDefault="00E97184">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USB-пор</w:t>
      </w:r>
    </w:p>
    <w:p w:rsidR="008970E7" w:rsidRDefault="00E97184">
      <w:pPr>
        <w:numPr>
          <w:ilvl w:val="0"/>
          <w:numId w:val="1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Технические характеристики компьютера и операционная система должны соответствовать требованием </w:t>
      </w:r>
      <w:proofErr w:type="spellStart"/>
      <w:r>
        <w:rPr>
          <w:rFonts w:ascii="Times New Roman" w:eastAsia="Times New Roman" w:hAnsi="Times New Roman" w:cs="Times New Roman"/>
          <w:sz w:val="28"/>
          <w:szCs w:val="28"/>
          <w:lang w:eastAsia="ru-RU"/>
        </w:rPr>
        <w:t>Microsoft</w:t>
      </w:r>
      <w:proofErr w:type="spellEnd"/>
      <w:r>
        <w:rPr>
          <w:rFonts w:ascii="Times New Roman" w:eastAsia="Times New Roman" w:hAnsi="Times New Roman" w:cs="Times New Roman"/>
          <w:sz w:val="28"/>
          <w:szCs w:val="28"/>
          <w:lang w:eastAsia="ru-RU"/>
        </w:rPr>
        <w:t xml:space="preserve"> SQL </w:t>
      </w:r>
      <w:proofErr w:type="spellStart"/>
      <w:r>
        <w:rPr>
          <w:rFonts w:ascii="Times New Roman" w:eastAsia="Times New Roman" w:hAnsi="Times New Roman" w:cs="Times New Roman"/>
          <w:sz w:val="28"/>
          <w:szCs w:val="28"/>
          <w:lang w:eastAsia="ru-RU"/>
        </w:rPr>
        <w:t>Server</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PostgreSQL</w:t>
      </w:r>
      <w:proofErr w:type="spellEnd"/>
      <w:r>
        <w:rPr>
          <w:rFonts w:ascii="Times New Roman" w:eastAsia="Times New Roman" w:hAnsi="Times New Roman" w:cs="Times New Roman"/>
          <w:sz w:val="28"/>
          <w:szCs w:val="28"/>
          <w:lang w:eastAsia="ru-RU"/>
        </w:rPr>
        <w:t xml:space="preserve">, IBM DB2, </w:t>
      </w:r>
      <w:proofErr w:type="spellStart"/>
      <w:r>
        <w:rPr>
          <w:rFonts w:ascii="Times New Roman" w:eastAsia="Times New Roman" w:hAnsi="Times New Roman" w:cs="Times New Roman"/>
          <w:sz w:val="28"/>
          <w:szCs w:val="28"/>
          <w:lang w:eastAsia="ru-RU"/>
        </w:rPr>
        <w:t>Oracle</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Database</w:t>
      </w:r>
      <w:proofErr w:type="spellEnd"/>
      <w:r>
        <w:rPr>
          <w:rFonts w:ascii="Times New Roman" w:eastAsia="Times New Roman" w:hAnsi="Times New Roman" w:cs="Times New Roman"/>
          <w:sz w:val="28"/>
          <w:szCs w:val="28"/>
          <w:lang w:eastAsia="ru-RU"/>
        </w:rPr>
        <w:t>.</w:t>
      </w:r>
    </w:p>
    <w:p w:rsidR="008970E7" w:rsidRDefault="00E97184">
      <w:pPr>
        <w:shd w:val="clear" w:color="auto" w:fill="FFFFFF"/>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Windows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Server</w:t>
      </w:r>
      <w:proofErr w:type="spellEnd"/>
      <w:r>
        <w:rPr>
          <w:rFonts w:ascii="Times New Roman" w:hAnsi="Times New Roman" w:cs="Times New Roman"/>
          <w:sz w:val="28"/>
          <w:szCs w:val="28"/>
        </w:rPr>
        <w:t xml:space="preserve"> 2008 (32- или 64-разрядная), </w:t>
      </w:r>
      <w:proofErr w:type="spellStart"/>
      <w:r>
        <w:rPr>
          <w:rFonts w:ascii="Times New Roman" w:hAnsi="Times New Roman" w:cs="Times New Roman"/>
          <w:sz w:val="28"/>
          <w:szCs w:val="28"/>
        </w:rPr>
        <w:t>Windows</w:t>
      </w:r>
      <w:proofErr w:type="spellEnd"/>
      <w:r>
        <w:rPr>
          <w:rFonts w:ascii="Times New Roman" w:hAnsi="Times New Roman" w:cs="Times New Roman"/>
          <w:sz w:val="28"/>
          <w:szCs w:val="28"/>
        </w:rPr>
        <w:t xml:space="preserve"> 7 или более поздних версий.</w:t>
      </w:r>
    </w:p>
    <w:p w:rsidR="008970E7" w:rsidRDefault="00E9718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iCs/>
          <w:color w:val="000000"/>
          <w:sz w:val="28"/>
          <w:szCs w:val="28"/>
          <w:shd w:val="clear" w:color="auto" w:fill="FFFFFF"/>
          <w:lang w:eastAsia="ru-RU"/>
        </w:rPr>
        <w:t xml:space="preserve"> Требования к видам обслуживания</w:t>
      </w:r>
    </w:p>
    <w:p w:rsidR="008970E7" w:rsidRDefault="00E9718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iCs/>
          <w:color w:val="000000"/>
          <w:sz w:val="28"/>
          <w:szCs w:val="28"/>
          <w:shd w:val="clear" w:color="auto" w:fill="FFFFFF"/>
          <w:lang w:eastAsia="ru-RU"/>
        </w:rPr>
        <w:t xml:space="preserve"> Требования к составу и параметрам технических средств</w:t>
      </w:r>
    </w:p>
    <w:p w:rsidR="008970E7" w:rsidRDefault="00E97184">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Система должна работать на IBM совместимых персональных компьютерах.</w:t>
      </w:r>
    </w:p>
    <w:p w:rsidR="008970E7" w:rsidRDefault="00E97184">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Минимальная конфигурация:</w:t>
      </w:r>
    </w:p>
    <w:p w:rsidR="008970E7" w:rsidRDefault="00E97184">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тип процессора </w:t>
      </w:r>
      <w:proofErr w:type="spellStart"/>
      <w:r>
        <w:rPr>
          <w:rFonts w:ascii="Times New Roman" w:eastAsia="Times New Roman" w:hAnsi="Times New Roman" w:cs="Times New Roman"/>
          <w:color w:val="000000"/>
          <w:sz w:val="28"/>
          <w:szCs w:val="28"/>
          <w:lang w:eastAsia="ru-RU"/>
        </w:rPr>
        <w:t>Pentium</w:t>
      </w:r>
      <w:proofErr w:type="gramStart"/>
      <w:r>
        <w:rPr>
          <w:rFonts w:ascii="Times New Roman" w:eastAsia="Times New Roman" w:hAnsi="Times New Roman" w:cs="Times New Roman"/>
          <w:color w:val="000000"/>
          <w:sz w:val="28"/>
          <w:szCs w:val="28"/>
          <w:lang w:eastAsia="ru-RU"/>
        </w:rPr>
        <w:t>и</w:t>
      </w:r>
      <w:proofErr w:type="spellEnd"/>
      <w:proofErr w:type="gramEnd"/>
      <w:r>
        <w:rPr>
          <w:rFonts w:ascii="Times New Roman" w:eastAsia="Times New Roman" w:hAnsi="Times New Roman" w:cs="Times New Roman"/>
          <w:color w:val="000000"/>
          <w:sz w:val="28"/>
          <w:szCs w:val="28"/>
          <w:lang w:eastAsia="ru-RU"/>
        </w:rPr>
        <w:t xml:space="preserve"> выше;</w:t>
      </w:r>
    </w:p>
    <w:p w:rsidR="008970E7" w:rsidRDefault="00E97184">
      <w:pPr>
        <w:shd w:val="clear" w:color="auto" w:fill="FFFFFF"/>
        <w:spacing w:after="0" w:line="360" w:lineRule="auto"/>
        <w:ind w:firstLine="709"/>
        <w:jc w:val="both"/>
        <w:rPr>
          <w:rFonts w:ascii="Times New Roman" w:hAnsi="Times New Roman" w:cs="Times New Roman"/>
          <w:sz w:val="28"/>
          <w:szCs w:val="28"/>
        </w:rPr>
      </w:pPr>
      <w:r>
        <w:rPr>
          <w:rFonts w:ascii="Times New Roman" w:eastAsia="Times New Roman" w:hAnsi="Times New Roman" w:cs="Times New Roman"/>
          <w:iCs/>
          <w:color w:val="000000"/>
          <w:sz w:val="28"/>
          <w:szCs w:val="28"/>
          <w:shd w:val="clear" w:color="auto" w:fill="FFFFFF"/>
          <w:lang w:eastAsia="ru-RU"/>
        </w:rPr>
        <w:t>– объем оперативного запоминающего устройства 32 Мб и более.</w:t>
      </w:r>
    </w:p>
    <w:p w:rsidR="008970E7" w:rsidRDefault="00E97184">
      <w:pPr>
        <w:shd w:val="clear" w:color="auto" w:fill="FFFFFF"/>
        <w:spacing w:after="0" w:line="360" w:lineRule="auto"/>
        <w:ind w:firstLine="709"/>
        <w:jc w:val="both"/>
        <w:rPr>
          <w:rFonts w:ascii="Times New Roman" w:hAnsi="Times New Roman" w:cs="Times New Roman"/>
          <w:sz w:val="28"/>
          <w:szCs w:val="28"/>
        </w:rPr>
      </w:pPr>
      <w:r>
        <w:rPr>
          <w:rFonts w:ascii="Times New Roman" w:eastAsia="Times New Roman" w:hAnsi="Times New Roman" w:cs="Times New Roman"/>
          <w:iCs/>
          <w:color w:val="000000"/>
          <w:sz w:val="28"/>
          <w:szCs w:val="28"/>
          <w:shd w:val="clear" w:color="auto" w:fill="FFFFFF"/>
          <w:lang w:eastAsia="ru-RU"/>
        </w:rPr>
        <w:t xml:space="preserve">– Система должна работать под управлением семейства операционных систем Win32 (Windows95, Windows98, Windows2000, </w:t>
      </w:r>
      <w:proofErr w:type="spellStart"/>
      <w:r>
        <w:rPr>
          <w:rFonts w:ascii="Times New Roman" w:eastAsia="Times New Roman" w:hAnsi="Times New Roman" w:cs="Times New Roman"/>
          <w:iCs/>
          <w:color w:val="000000"/>
          <w:sz w:val="28"/>
          <w:szCs w:val="28"/>
          <w:shd w:val="clear" w:color="auto" w:fill="FFFFFF"/>
          <w:lang w:eastAsia="ru-RU"/>
        </w:rPr>
        <w:t>WindowsNT</w:t>
      </w:r>
      <w:proofErr w:type="spellEnd"/>
      <w:r>
        <w:rPr>
          <w:rFonts w:ascii="Times New Roman" w:eastAsia="Times New Roman" w:hAnsi="Times New Roman" w:cs="Times New Roman"/>
          <w:iCs/>
          <w:color w:val="000000"/>
          <w:sz w:val="28"/>
          <w:szCs w:val="28"/>
          <w:shd w:val="clear" w:color="auto" w:fill="FFFFFF"/>
          <w:lang w:eastAsia="ru-RU"/>
        </w:rPr>
        <w:t xml:space="preserve"> и т. п.).</w:t>
      </w:r>
    </w:p>
    <w:p w:rsidR="008449A3" w:rsidRDefault="008449A3">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8970E7" w:rsidRPr="008449A3" w:rsidRDefault="00E97184">
      <w:pPr>
        <w:pStyle w:val="2"/>
        <w:spacing w:line="360" w:lineRule="auto"/>
        <w:ind w:firstLine="709"/>
        <w:jc w:val="center"/>
        <w:rPr>
          <w:rStyle w:val="hljs-comment"/>
          <w:rFonts w:ascii="Times New Roman" w:hAnsi="Times New Roman"/>
        </w:rPr>
      </w:pPr>
      <w:bookmarkStart w:id="2" w:name="_Toc107252329"/>
      <w:r w:rsidRPr="008449A3">
        <w:rPr>
          <w:rStyle w:val="hljs-comment"/>
          <w:rFonts w:ascii="Times New Roman" w:hAnsi="Times New Roman"/>
        </w:rPr>
        <w:lastRenderedPageBreak/>
        <w:t xml:space="preserve">3 </w:t>
      </w:r>
      <w:bookmarkStart w:id="3" w:name="_Toc104626731"/>
      <w:r w:rsidRPr="008449A3">
        <w:rPr>
          <w:rStyle w:val="hljs-comment"/>
          <w:rFonts w:ascii="Times New Roman" w:hAnsi="Times New Roman"/>
        </w:rPr>
        <w:t>ВЫПОЛНЕНИЕ ИНТЕГРАЦИИ МОДУЛЕЙ В ПРОГРАММНОЕ ОБЕСПЕЧЕНИЕ</w:t>
      </w:r>
      <w:bookmarkEnd w:id="2"/>
      <w:bookmarkEnd w:id="3"/>
    </w:p>
    <w:p w:rsidR="008970E7" w:rsidRDefault="008970E7">
      <w:pPr>
        <w:spacing w:after="0" w:line="360" w:lineRule="auto"/>
        <w:ind w:firstLine="709"/>
        <w:jc w:val="center"/>
        <w:rPr>
          <w:rFonts w:ascii="Times New Roman" w:hAnsi="Times New Roman" w:cs="Times New Roman"/>
          <w:sz w:val="10"/>
          <w:szCs w:val="10"/>
        </w:rPr>
      </w:pP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Возможности интеграции с 1С</w:t>
      </w:r>
    </w:p>
    <w:p w:rsidR="008970E7" w:rsidRDefault="00E97184">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Существуют различные подходы к реализации интеграции с приложениями 1С, какой из них выбрать – зависит от требований задачи.</w:t>
      </w:r>
    </w:p>
    <w:p w:rsidR="008970E7" w:rsidRDefault="00E97184">
      <w:pPr>
        <w:pStyle w:val="af6"/>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Реализация на основе </w:t>
      </w:r>
      <w:hyperlink r:id="rId12">
        <w:r>
          <w:rPr>
            <w:rFonts w:ascii="Times New Roman" w:hAnsi="Times New Roman" w:cs="Times New Roman"/>
            <w:sz w:val="28"/>
            <w:szCs w:val="28"/>
          </w:rPr>
          <w:t>механизмов интеграции</w:t>
        </w:r>
      </w:hyperlink>
      <w:r>
        <w:rPr>
          <w:rFonts w:ascii="Times New Roman" w:hAnsi="Times New Roman" w:cs="Times New Roman"/>
          <w:sz w:val="28"/>
          <w:szCs w:val="28"/>
        </w:rPr>
        <w:t xml:space="preserve">, предоставляемых платформой, своего собственного специализированного API на стороне приложения 1С (например, набора </w:t>
      </w:r>
      <w:proofErr w:type="spellStart"/>
      <w:r>
        <w:rPr>
          <w:rFonts w:ascii="Times New Roman" w:hAnsi="Times New Roman" w:cs="Times New Roman"/>
          <w:sz w:val="28"/>
          <w:szCs w:val="28"/>
        </w:rPr>
        <w:t>Web</w:t>
      </w:r>
      <w:proofErr w:type="spellEnd"/>
      <w:r>
        <w:rPr>
          <w:rFonts w:ascii="Times New Roman" w:hAnsi="Times New Roman" w:cs="Times New Roman"/>
          <w:sz w:val="28"/>
          <w:szCs w:val="28"/>
        </w:rPr>
        <w:t>- или HTTP-сервисов, которые будут вызывать сторонние приложения для обмена данными с приложением 1С). Плюс этого подхода – устойчивость API к изменению реализации на стороне приложения 1С. Особенность подхода — требуется менять исходный код типового решения 1С, что может потенциально потребовать усилий при слиянии исходных кодов при переходе на новую версию конфигурации. В этом случае может прийти на помощь новая прогрессивная функциональность — </w:t>
      </w:r>
      <w:hyperlink r:id="rId13">
        <w:r>
          <w:rPr>
            <w:rFonts w:ascii="Times New Roman" w:hAnsi="Times New Roman" w:cs="Times New Roman"/>
            <w:sz w:val="28"/>
            <w:szCs w:val="28"/>
          </w:rPr>
          <w:t>расширения конфигурации</w:t>
        </w:r>
      </w:hyperlink>
      <w:r>
        <w:rPr>
          <w:rFonts w:ascii="Times New Roman" w:hAnsi="Times New Roman" w:cs="Times New Roman"/>
          <w:sz w:val="28"/>
          <w:szCs w:val="28"/>
        </w:rPr>
        <w:t>. Расширения – это, по сути, механизм плагинов, который позволяет создавать дополнения прикладных решений, не меняя самих прикладных решений. Вынос интеграционного API в расширение конфигурации позволит избежать сложностей при слиянии конфигураций при переходе на новую версию типового решения.</w:t>
      </w:r>
    </w:p>
    <w:p w:rsidR="008970E7" w:rsidRDefault="00E97184">
      <w:pPr>
        <w:pStyle w:val="af6"/>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Использование механизмов интеграции платформы, которые предоставляют доступ снаружи к объектной модели приложения и не требуют доработки приложения или создания расширения. Плюс такого подхода – не нужно менять приложение 1С. Минус – если приложение 1С было доработано, то могут потребоваться доработки в интегрируемом приложении. Пример такого подхода – использование для интеграции протокола </w:t>
      </w:r>
      <w:proofErr w:type="spellStart"/>
      <w:r>
        <w:rPr>
          <w:rFonts w:ascii="Times New Roman" w:hAnsi="Times New Roman" w:cs="Times New Roman"/>
          <w:sz w:val="28"/>
          <w:szCs w:val="28"/>
        </w:rPr>
        <w:t>OData</w:t>
      </w:r>
      <w:proofErr w:type="spellEnd"/>
      <w:r>
        <w:rPr>
          <w:rFonts w:ascii="Times New Roman" w:hAnsi="Times New Roman" w:cs="Times New Roman"/>
          <w:sz w:val="28"/>
          <w:szCs w:val="28"/>
        </w:rPr>
        <w:t>, реализованного на стороне платформы 1С: Предприятие (подробнее о нем ниже).</w:t>
      </w:r>
    </w:p>
    <w:p w:rsidR="008970E7" w:rsidRDefault="00E97184">
      <w:pPr>
        <w:pStyle w:val="af6"/>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Использование готовых прикладных протоколов, реализованных в типовых решениях 1С. Многие типовые решения от 1С и партнеров реализуют на основе механизмов интеграции, предоставляемых платформой, свои собственные прикладные протоколы, ориентированные на конкретные задачи. При </w:t>
      </w:r>
      <w:r>
        <w:rPr>
          <w:rFonts w:ascii="Times New Roman" w:hAnsi="Times New Roman" w:cs="Times New Roman"/>
          <w:sz w:val="28"/>
          <w:szCs w:val="28"/>
        </w:rPr>
        <w:lastRenderedPageBreak/>
        <w:t>использовании этих механизмов не требуется написание кода на стороне приложения 1С, т.к. мы пользуемся штатными возможностями прикладного решения. На стороне приложения 1С нам нужно лишь выполнить определенные настройки.</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Механизмы интеграции в платформе 1С: Предприятие</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Импорт/экспорт файлов</w:t>
      </w: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shd w:val="clear" w:color="auto" w:fill="FFFFFF"/>
        </w:rPr>
        <w:t>Предположим, перед нами стоит задача двунаправленного обмена данными между приложением 1С и произвольным приложением. Например, нам нужно синхронизировать список товаров (справочник Номенклатура) между приложением 1С и произвольным приложением.</w:t>
      </w:r>
    </w:p>
    <w:p w:rsidR="008970E7" w:rsidRDefault="00E97184">
      <w:pPr>
        <w:shd w:val="clear" w:color="auto" w:fill="FFFFFF"/>
        <w:spacing w:after="0" w:line="360" w:lineRule="auto"/>
        <w:ind w:firstLine="709"/>
        <w:jc w:val="center"/>
        <w:rPr>
          <w:rFonts w:ascii="Times New Roman" w:hAnsi="Times New Roman" w:cs="Times New Roman"/>
          <w:sz w:val="28"/>
          <w:szCs w:val="28"/>
          <w:shd w:val="clear" w:color="auto" w:fill="FFFFFF"/>
        </w:rPr>
      </w:pPr>
      <w:r>
        <w:rPr>
          <w:noProof/>
          <w:lang w:eastAsia="ru-RU"/>
        </w:rPr>
        <w:drawing>
          <wp:inline distT="0" distB="0" distL="0" distR="0">
            <wp:extent cx="3533140" cy="3955415"/>
            <wp:effectExtent l="0" t="0" r="0" b="0"/>
            <wp:docPr id="1" name="Рисунок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2" descr="image"/>
                    <pic:cNvPicPr>
                      <a:picLocks noChangeAspect="1" noChangeArrowheads="1"/>
                    </pic:cNvPicPr>
                  </pic:nvPicPr>
                  <pic:blipFill>
                    <a:blip r:embed="rId14"/>
                    <a:stretch>
                      <a:fillRect/>
                    </a:stretch>
                  </pic:blipFill>
                  <pic:spPr bwMode="auto">
                    <a:xfrm>
                      <a:off x="0" y="0"/>
                      <a:ext cx="3533140" cy="3955415"/>
                    </a:xfrm>
                    <a:prstGeom prst="rect">
                      <a:avLst/>
                    </a:prstGeom>
                  </pic:spPr>
                </pic:pic>
              </a:graphicData>
            </a:graphic>
          </wp:inline>
        </w:drawing>
      </w:r>
    </w:p>
    <w:p w:rsidR="008449A3" w:rsidRPr="00A03199" w:rsidRDefault="008449A3">
      <w:pPr>
        <w:shd w:val="clear" w:color="auto" w:fill="FFFFFF"/>
        <w:spacing w:after="0" w:line="360" w:lineRule="auto"/>
        <w:ind w:firstLine="709"/>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Рисунок 1 –</w:t>
      </w:r>
      <w:r w:rsidR="008D53BE" w:rsidRPr="00A03199">
        <w:rPr>
          <w:rFonts w:ascii="Times New Roman" w:hAnsi="Times New Roman" w:cs="Times New Roman"/>
          <w:color w:val="FF0000"/>
          <w:sz w:val="28"/>
          <w:szCs w:val="28"/>
          <w:shd w:val="clear" w:color="auto" w:fill="FFFFFF"/>
        </w:rPr>
        <w:t xml:space="preserve"> </w:t>
      </w:r>
      <w:r w:rsidR="008D53BE">
        <w:rPr>
          <w:rFonts w:ascii="Times New Roman" w:hAnsi="Times New Roman" w:cs="Times New Roman"/>
          <w:sz w:val="28"/>
          <w:szCs w:val="28"/>
          <w:shd w:val="clear" w:color="auto" w:fill="FFFFFF"/>
        </w:rPr>
        <w:t>Конфигурация</w:t>
      </w:r>
    </w:p>
    <w:p w:rsidR="008970E7" w:rsidRDefault="00E97184">
      <w:pPr>
        <w:shd w:val="clear" w:color="auto" w:fill="FFFFFF"/>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Для решения такой задачи можно написать расширение, которое выгружает справочник Номенклатура в файл определенного формата (текстовый, XML, JSON) и умеет считывать этот формат.</w:t>
      </w:r>
    </w:p>
    <w:p w:rsidR="008970E7" w:rsidRDefault="00E97184">
      <w:pPr>
        <w:shd w:val="clear" w:color="auto" w:fill="FFFFFF"/>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 платформе реализован механизм </w:t>
      </w:r>
      <w:proofErr w:type="spellStart"/>
      <w:r>
        <w:rPr>
          <w:rFonts w:ascii="Times New Roman" w:hAnsi="Times New Roman" w:cs="Times New Roman"/>
          <w:sz w:val="28"/>
          <w:szCs w:val="28"/>
          <w:shd w:val="clear" w:color="auto" w:fill="FFFFFF"/>
        </w:rPr>
        <w:t>сериализации</w:t>
      </w:r>
      <w:proofErr w:type="spellEnd"/>
      <w:r>
        <w:rPr>
          <w:rFonts w:ascii="Times New Roman" w:hAnsi="Times New Roman" w:cs="Times New Roman"/>
          <w:sz w:val="28"/>
          <w:szCs w:val="28"/>
          <w:shd w:val="clear" w:color="auto" w:fill="FFFFFF"/>
        </w:rPr>
        <w:t xml:space="preserve"> прикладных объектов в XML как напрямую, через методы глобального контекста </w:t>
      </w:r>
      <w:proofErr w:type="spellStart"/>
      <w:r>
        <w:rPr>
          <w:rFonts w:ascii="Times New Roman" w:hAnsi="Times New Roman" w:cs="Times New Roman"/>
          <w:sz w:val="28"/>
          <w:szCs w:val="28"/>
          <w:shd w:val="clear" w:color="auto" w:fill="FFFFFF"/>
        </w:rPr>
        <w:lastRenderedPageBreak/>
        <w:t>Записать</w:t>
      </w:r>
      <w:proofErr w:type="gramStart"/>
      <w:r>
        <w:rPr>
          <w:rFonts w:ascii="Times New Roman" w:hAnsi="Times New Roman" w:cs="Times New Roman"/>
          <w:sz w:val="28"/>
          <w:szCs w:val="28"/>
          <w:shd w:val="clear" w:color="auto" w:fill="FFFFFF"/>
        </w:rPr>
        <w:t>XML</w:t>
      </w:r>
      <w:proofErr w:type="spellEnd"/>
      <w:proofErr w:type="gramEnd"/>
      <w:r>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rPr>
        <w:t>ЧтениеXML</w:t>
      </w:r>
      <w:proofErr w:type="spellEnd"/>
      <w:r>
        <w:rPr>
          <w:rFonts w:ascii="Times New Roman" w:hAnsi="Times New Roman" w:cs="Times New Roman"/>
          <w:sz w:val="28"/>
          <w:szCs w:val="28"/>
          <w:shd w:val="clear" w:color="auto" w:fill="FFFFFF"/>
        </w:rPr>
        <w:t xml:space="preserve">, так и с помощью вспомогательного объекта XDTO (XML </w:t>
      </w:r>
      <w:proofErr w:type="spellStart"/>
      <w:r>
        <w:rPr>
          <w:rFonts w:ascii="Times New Roman" w:hAnsi="Times New Roman" w:cs="Times New Roman"/>
          <w:sz w:val="28"/>
          <w:szCs w:val="28"/>
          <w:shd w:val="clear" w:color="auto" w:fill="FFFFFF"/>
        </w:rPr>
        <w:t>Data</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Transfer</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Objects</w:t>
      </w:r>
      <w:proofErr w:type="spellEnd"/>
      <w:r>
        <w:rPr>
          <w:rFonts w:ascii="Times New Roman" w:hAnsi="Times New Roman" w:cs="Times New Roman"/>
          <w:sz w:val="28"/>
          <w:szCs w:val="28"/>
          <w:shd w:val="clear" w:color="auto" w:fill="FFFFFF"/>
        </w:rPr>
        <w:t>).</w:t>
      </w:r>
    </w:p>
    <w:p w:rsidR="008970E7" w:rsidRDefault="00E97184">
      <w:pPr>
        <w:shd w:val="clear" w:color="auto" w:fill="FFFFFF"/>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Любой объект в системе 1С: Предприятие может быть </w:t>
      </w:r>
      <w:proofErr w:type="spellStart"/>
      <w:r>
        <w:rPr>
          <w:rFonts w:ascii="Times New Roman" w:hAnsi="Times New Roman" w:cs="Times New Roman"/>
          <w:sz w:val="28"/>
          <w:szCs w:val="28"/>
          <w:shd w:val="clear" w:color="auto" w:fill="FFFFFF"/>
        </w:rPr>
        <w:t>сериализован</w:t>
      </w:r>
      <w:proofErr w:type="spellEnd"/>
      <w:r>
        <w:rPr>
          <w:rFonts w:ascii="Times New Roman" w:hAnsi="Times New Roman" w:cs="Times New Roman"/>
          <w:sz w:val="28"/>
          <w:szCs w:val="28"/>
          <w:shd w:val="clear" w:color="auto" w:fill="FFFFFF"/>
        </w:rPr>
        <w:t xml:space="preserve"> в XML представление и наоборот.</w:t>
      </w:r>
    </w:p>
    <w:p w:rsidR="008970E7" w:rsidRDefault="00E97184">
      <w:pPr>
        <w:shd w:val="clear" w:color="auto" w:fill="FFFFFF"/>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Эта функция вернет представление объекта в виде XML:</w:t>
      </w:r>
    </w:p>
    <w:p w:rsidR="008970E7" w:rsidRDefault="00E97184">
      <w:pPr>
        <w:spacing w:after="0" w:line="240" w:lineRule="auto"/>
        <w:rPr>
          <w:rFonts w:ascii="Consolas" w:eastAsia="Times New Roman" w:hAnsi="Consolas" w:cs="Times New Roman"/>
          <w:color w:val="4D4D4C"/>
          <w:sz w:val="21"/>
          <w:szCs w:val="21"/>
          <w:shd w:val="clear" w:color="auto" w:fill="FBFDFF"/>
          <w:lang w:eastAsia="ru-RU"/>
        </w:rPr>
      </w:pPr>
      <w:r>
        <w:rPr>
          <w:rFonts w:ascii="Consolas" w:eastAsia="Times New Roman" w:hAnsi="Consolas" w:cs="Times New Roman"/>
          <w:b/>
          <w:bCs/>
          <w:color w:val="8959A8"/>
          <w:sz w:val="21"/>
          <w:szCs w:val="21"/>
          <w:shd w:val="clear" w:color="auto" w:fill="FBFDFF"/>
          <w:lang w:eastAsia="ru-RU"/>
        </w:rPr>
        <w:t>Функция</w:t>
      </w:r>
      <w:r>
        <w:rPr>
          <w:rFonts w:ascii="Consolas" w:eastAsia="Times New Roman" w:hAnsi="Consolas" w:cs="Times New Roman"/>
          <w:color w:val="4D4D4C"/>
          <w:sz w:val="21"/>
          <w:szCs w:val="21"/>
          <w:shd w:val="clear" w:color="auto" w:fill="FBFDFF"/>
          <w:lang w:eastAsia="ru-RU"/>
        </w:rPr>
        <w:t xml:space="preserve"> </w:t>
      </w:r>
      <w:proofErr w:type="spellStart"/>
      <w:r>
        <w:rPr>
          <w:rFonts w:ascii="Consolas" w:eastAsia="Times New Roman" w:hAnsi="Consolas" w:cs="Times New Roman"/>
          <w:b/>
          <w:bCs/>
          <w:color w:val="4271AE"/>
          <w:sz w:val="21"/>
          <w:szCs w:val="21"/>
          <w:shd w:val="clear" w:color="auto" w:fill="FBFDFF"/>
          <w:lang w:eastAsia="ru-RU"/>
        </w:rPr>
        <w:t>Объект</w:t>
      </w:r>
      <w:proofErr w:type="gramStart"/>
      <w:r>
        <w:rPr>
          <w:rFonts w:ascii="Consolas" w:eastAsia="Times New Roman" w:hAnsi="Consolas" w:cs="Times New Roman"/>
          <w:b/>
          <w:bCs/>
          <w:color w:val="4271AE"/>
          <w:sz w:val="21"/>
          <w:szCs w:val="21"/>
          <w:shd w:val="clear" w:color="auto" w:fill="FBFDFF"/>
          <w:lang w:eastAsia="ru-RU"/>
        </w:rPr>
        <w:t>_В</w:t>
      </w:r>
      <w:proofErr w:type="gramEnd"/>
      <w:r>
        <w:rPr>
          <w:rFonts w:ascii="Consolas" w:eastAsia="Times New Roman" w:hAnsi="Consolas" w:cs="Times New Roman"/>
          <w:b/>
          <w:bCs/>
          <w:color w:val="4271AE"/>
          <w:sz w:val="21"/>
          <w:szCs w:val="21"/>
          <w:shd w:val="clear" w:color="auto" w:fill="FBFDFF"/>
          <w:lang w:eastAsia="ru-RU"/>
        </w:rPr>
        <w:t>_XML</w:t>
      </w:r>
      <w:proofErr w:type="spellEnd"/>
      <w:r>
        <w:rPr>
          <w:rFonts w:ascii="Consolas" w:eastAsia="Times New Roman" w:hAnsi="Consolas" w:cs="Times New Roman"/>
          <w:color w:val="4D4D4C"/>
          <w:sz w:val="21"/>
          <w:szCs w:val="21"/>
          <w:shd w:val="clear" w:color="auto" w:fill="FBFDFF"/>
          <w:lang w:eastAsia="ru-RU"/>
        </w:rPr>
        <w:t>(</w:t>
      </w:r>
      <w:r>
        <w:rPr>
          <w:rFonts w:ascii="Consolas" w:eastAsia="Times New Roman" w:hAnsi="Consolas" w:cs="Times New Roman"/>
          <w:color w:val="F5871F"/>
          <w:sz w:val="21"/>
          <w:szCs w:val="21"/>
          <w:shd w:val="clear" w:color="auto" w:fill="FBFDFF"/>
          <w:lang w:eastAsia="ru-RU"/>
        </w:rPr>
        <w:t>Объект</w:t>
      </w:r>
      <w:r>
        <w:rPr>
          <w:rFonts w:ascii="Consolas" w:eastAsia="Times New Roman" w:hAnsi="Consolas" w:cs="Times New Roman"/>
          <w:color w:val="4D4D4C"/>
          <w:sz w:val="21"/>
          <w:szCs w:val="21"/>
          <w:shd w:val="clear" w:color="auto" w:fill="FBFDFF"/>
          <w:lang w:eastAsia="ru-RU"/>
        </w:rPr>
        <w:t>)</w:t>
      </w:r>
    </w:p>
    <w:p w:rsidR="008970E7" w:rsidRDefault="00E97184">
      <w:pPr>
        <w:spacing w:after="0" w:line="240" w:lineRule="auto"/>
        <w:rPr>
          <w:rFonts w:ascii="Consolas" w:eastAsia="Times New Roman" w:hAnsi="Consolas" w:cs="Times New Roman"/>
          <w:color w:val="4D4D4C"/>
          <w:sz w:val="21"/>
          <w:szCs w:val="21"/>
          <w:shd w:val="clear" w:color="auto" w:fill="FBFDFF"/>
          <w:lang w:eastAsia="ru-RU"/>
        </w:rPr>
      </w:pPr>
      <w:r>
        <w:rPr>
          <w:rFonts w:ascii="Consolas" w:eastAsia="Times New Roman" w:hAnsi="Consolas" w:cs="Times New Roman"/>
          <w:color w:val="4D4D4C"/>
          <w:sz w:val="21"/>
          <w:szCs w:val="21"/>
          <w:shd w:val="clear" w:color="auto" w:fill="FBFDFF"/>
          <w:lang w:eastAsia="ru-RU"/>
        </w:rPr>
        <w:t xml:space="preserve">    </w:t>
      </w:r>
      <w:proofErr w:type="spellStart"/>
      <w:r>
        <w:rPr>
          <w:rFonts w:ascii="Consolas" w:eastAsia="Times New Roman" w:hAnsi="Consolas" w:cs="Times New Roman"/>
          <w:color w:val="F5871F"/>
          <w:sz w:val="21"/>
          <w:szCs w:val="21"/>
          <w:shd w:val="clear" w:color="auto" w:fill="FBFDFF"/>
          <w:lang w:eastAsia="ru-RU"/>
        </w:rPr>
        <w:t>Запись</w:t>
      </w:r>
      <w:proofErr w:type="gramStart"/>
      <w:r>
        <w:rPr>
          <w:rFonts w:ascii="Consolas" w:eastAsia="Times New Roman" w:hAnsi="Consolas" w:cs="Times New Roman"/>
          <w:color w:val="F5871F"/>
          <w:sz w:val="21"/>
          <w:szCs w:val="21"/>
          <w:shd w:val="clear" w:color="auto" w:fill="FBFDFF"/>
          <w:lang w:eastAsia="ru-RU"/>
        </w:rPr>
        <w:t>XML</w:t>
      </w:r>
      <w:proofErr w:type="spellEnd"/>
      <w:proofErr w:type="gramEnd"/>
      <w:r>
        <w:rPr>
          <w:rFonts w:ascii="Consolas" w:eastAsia="Times New Roman" w:hAnsi="Consolas" w:cs="Times New Roman"/>
          <w:color w:val="4D4D4C"/>
          <w:sz w:val="21"/>
          <w:szCs w:val="21"/>
          <w:shd w:val="clear" w:color="auto" w:fill="FBFDFF"/>
          <w:lang w:eastAsia="ru-RU"/>
        </w:rPr>
        <w:t xml:space="preserve"> = </w:t>
      </w:r>
      <w:r>
        <w:rPr>
          <w:rFonts w:ascii="Consolas" w:eastAsia="Times New Roman" w:hAnsi="Consolas" w:cs="Times New Roman"/>
          <w:b/>
          <w:bCs/>
          <w:color w:val="8959A8"/>
          <w:sz w:val="21"/>
          <w:szCs w:val="21"/>
          <w:shd w:val="clear" w:color="auto" w:fill="FBFDFF"/>
          <w:lang w:eastAsia="ru-RU"/>
        </w:rPr>
        <w:t>Новый</w:t>
      </w:r>
      <w:r>
        <w:rPr>
          <w:rFonts w:ascii="Consolas" w:eastAsia="Times New Roman" w:hAnsi="Consolas" w:cs="Times New Roman"/>
          <w:color w:val="4D4D4C"/>
          <w:sz w:val="21"/>
          <w:szCs w:val="21"/>
          <w:shd w:val="clear" w:color="auto" w:fill="FBFDFF"/>
          <w:lang w:eastAsia="ru-RU"/>
        </w:rPr>
        <w:t xml:space="preserve"> </w:t>
      </w:r>
      <w:proofErr w:type="spellStart"/>
      <w:r>
        <w:rPr>
          <w:rFonts w:ascii="Consolas" w:eastAsia="Times New Roman" w:hAnsi="Consolas" w:cs="Times New Roman"/>
          <w:color w:val="F5871F"/>
          <w:sz w:val="21"/>
          <w:szCs w:val="21"/>
          <w:shd w:val="clear" w:color="auto" w:fill="FBFDFF"/>
          <w:lang w:eastAsia="ru-RU"/>
        </w:rPr>
        <w:t>ЗаписьXML</w:t>
      </w:r>
      <w:proofErr w:type="spellEnd"/>
      <w:r>
        <w:rPr>
          <w:rFonts w:ascii="Consolas" w:eastAsia="Times New Roman" w:hAnsi="Consolas" w:cs="Times New Roman"/>
          <w:color w:val="4D4D4C"/>
          <w:sz w:val="21"/>
          <w:szCs w:val="21"/>
          <w:shd w:val="clear" w:color="auto" w:fill="FBFDFF"/>
          <w:lang w:eastAsia="ru-RU"/>
        </w:rPr>
        <w:t>();</w:t>
      </w:r>
    </w:p>
    <w:p w:rsidR="008970E7" w:rsidRDefault="00E97184">
      <w:pPr>
        <w:spacing w:after="0" w:line="240" w:lineRule="auto"/>
        <w:rPr>
          <w:rFonts w:ascii="Consolas" w:eastAsia="Times New Roman" w:hAnsi="Consolas" w:cs="Times New Roman"/>
          <w:color w:val="4D4D4C"/>
          <w:sz w:val="21"/>
          <w:szCs w:val="21"/>
          <w:shd w:val="clear" w:color="auto" w:fill="FBFDFF"/>
          <w:lang w:eastAsia="ru-RU"/>
        </w:rPr>
      </w:pPr>
      <w:r>
        <w:rPr>
          <w:rFonts w:ascii="Consolas" w:eastAsia="Times New Roman" w:hAnsi="Consolas" w:cs="Times New Roman"/>
          <w:color w:val="4D4D4C"/>
          <w:sz w:val="21"/>
          <w:szCs w:val="21"/>
          <w:shd w:val="clear" w:color="auto" w:fill="FBFDFF"/>
          <w:lang w:eastAsia="ru-RU"/>
        </w:rPr>
        <w:t xml:space="preserve">    </w:t>
      </w:r>
      <w:proofErr w:type="spellStart"/>
      <w:r>
        <w:rPr>
          <w:rFonts w:ascii="Consolas" w:eastAsia="Times New Roman" w:hAnsi="Consolas" w:cs="Times New Roman"/>
          <w:color w:val="F5871F"/>
          <w:sz w:val="21"/>
          <w:szCs w:val="21"/>
          <w:shd w:val="clear" w:color="auto" w:fill="FBFDFF"/>
          <w:lang w:eastAsia="ru-RU"/>
        </w:rPr>
        <w:t>Запись</w:t>
      </w:r>
      <w:proofErr w:type="gramStart"/>
      <w:r>
        <w:rPr>
          <w:rFonts w:ascii="Consolas" w:eastAsia="Times New Roman" w:hAnsi="Consolas" w:cs="Times New Roman"/>
          <w:color w:val="F5871F"/>
          <w:sz w:val="21"/>
          <w:szCs w:val="21"/>
          <w:shd w:val="clear" w:color="auto" w:fill="FBFDFF"/>
          <w:lang w:eastAsia="ru-RU"/>
        </w:rPr>
        <w:t>XML</w:t>
      </w:r>
      <w:proofErr w:type="gramEnd"/>
      <w:r>
        <w:rPr>
          <w:rFonts w:ascii="Consolas" w:eastAsia="Times New Roman" w:hAnsi="Consolas" w:cs="Times New Roman"/>
          <w:color w:val="4D4D4C"/>
          <w:sz w:val="21"/>
          <w:szCs w:val="21"/>
          <w:shd w:val="clear" w:color="auto" w:fill="FBFDFF"/>
          <w:lang w:eastAsia="ru-RU"/>
        </w:rPr>
        <w:t>.УстановитьСтроку</w:t>
      </w:r>
      <w:proofErr w:type="spellEnd"/>
      <w:r>
        <w:rPr>
          <w:rFonts w:ascii="Consolas" w:eastAsia="Times New Roman" w:hAnsi="Consolas" w:cs="Times New Roman"/>
          <w:color w:val="4D4D4C"/>
          <w:sz w:val="21"/>
          <w:szCs w:val="21"/>
          <w:shd w:val="clear" w:color="auto" w:fill="FBFDFF"/>
          <w:lang w:eastAsia="ru-RU"/>
        </w:rPr>
        <w:t>();</w:t>
      </w:r>
    </w:p>
    <w:p w:rsidR="008970E7" w:rsidRDefault="00E97184">
      <w:pPr>
        <w:spacing w:after="0" w:line="240" w:lineRule="auto"/>
        <w:rPr>
          <w:rFonts w:ascii="Consolas" w:eastAsia="Times New Roman" w:hAnsi="Consolas" w:cs="Times New Roman"/>
          <w:color w:val="4D4D4C"/>
          <w:sz w:val="21"/>
          <w:szCs w:val="21"/>
          <w:shd w:val="clear" w:color="auto" w:fill="FBFDFF"/>
          <w:lang w:eastAsia="ru-RU"/>
        </w:rPr>
      </w:pPr>
      <w:r>
        <w:rPr>
          <w:rFonts w:ascii="Consolas" w:eastAsia="Times New Roman" w:hAnsi="Consolas" w:cs="Times New Roman"/>
          <w:color w:val="4D4D4C"/>
          <w:sz w:val="21"/>
          <w:szCs w:val="21"/>
          <w:shd w:val="clear" w:color="auto" w:fill="FBFDFF"/>
          <w:lang w:eastAsia="ru-RU"/>
        </w:rPr>
        <w:t xml:space="preserve">    </w:t>
      </w:r>
      <w:proofErr w:type="spellStart"/>
      <w:r>
        <w:rPr>
          <w:rFonts w:ascii="Consolas" w:eastAsia="Times New Roman" w:hAnsi="Consolas" w:cs="Times New Roman"/>
          <w:color w:val="F5871F"/>
          <w:sz w:val="21"/>
          <w:szCs w:val="21"/>
          <w:shd w:val="clear" w:color="auto" w:fill="FBFDFF"/>
          <w:lang w:eastAsia="ru-RU"/>
        </w:rPr>
        <w:t>Записать</w:t>
      </w:r>
      <w:proofErr w:type="gramStart"/>
      <w:r>
        <w:rPr>
          <w:rFonts w:ascii="Consolas" w:eastAsia="Times New Roman" w:hAnsi="Consolas" w:cs="Times New Roman"/>
          <w:color w:val="F5871F"/>
          <w:sz w:val="21"/>
          <w:szCs w:val="21"/>
          <w:shd w:val="clear" w:color="auto" w:fill="FBFDFF"/>
          <w:lang w:eastAsia="ru-RU"/>
        </w:rPr>
        <w:t>XML</w:t>
      </w:r>
      <w:proofErr w:type="spellEnd"/>
      <w:proofErr w:type="gramEnd"/>
      <w:r>
        <w:rPr>
          <w:rFonts w:ascii="Consolas" w:eastAsia="Times New Roman" w:hAnsi="Consolas" w:cs="Times New Roman"/>
          <w:color w:val="4D4D4C"/>
          <w:sz w:val="21"/>
          <w:szCs w:val="21"/>
          <w:shd w:val="clear" w:color="auto" w:fill="FBFDFF"/>
          <w:lang w:eastAsia="ru-RU"/>
        </w:rPr>
        <w:t>(</w:t>
      </w:r>
      <w:proofErr w:type="spellStart"/>
      <w:r>
        <w:rPr>
          <w:rFonts w:ascii="Consolas" w:eastAsia="Times New Roman" w:hAnsi="Consolas" w:cs="Times New Roman"/>
          <w:color w:val="F5871F"/>
          <w:sz w:val="21"/>
          <w:szCs w:val="21"/>
          <w:shd w:val="clear" w:color="auto" w:fill="FBFDFF"/>
          <w:lang w:eastAsia="ru-RU"/>
        </w:rPr>
        <w:t>ЗаписьXML</w:t>
      </w:r>
      <w:proofErr w:type="spellEnd"/>
      <w:r>
        <w:rPr>
          <w:rFonts w:ascii="Consolas" w:eastAsia="Times New Roman" w:hAnsi="Consolas" w:cs="Times New Roman"/>
          <w:color w:val="4D4D4C"/>
          <w:sz w:val="21"/>
          <w:szCs w:val="21"/>
          <w:shd w:val="clear" w:color="auto" w:fill="FBFDFF"/>
          <w:lang w:eastAsia="ru-RU"/>
        </w:rPr>
        <w:t>, Объект);</w:t>
      </w:r>
    </w:p>
    <w:p w:rsidR="008970E7" w:rsidRDefault="00E97184">
      <w:pPr>
        <w:spacing w:after="0" w:line="240" w:lineRule="auto"/>
        <w:rPr>
          <w:rFonts w:ascii="Consolas" w:eastAsia="Times New Roman" w:hAnsi="Consolas" w:cs="Times New Roman"/>
          <w:color w:val="4D4D4C"/>
          <w:sz w:val="21"/>
          <w:szCs w:val="21"/>
          <w:shd w:val="clear" w:color="auto" w:fill="FBFDFF"/>
          <w:lang w:eastAsia="ru-RU"/>
        </w:rPr>
      </w:pPr>
      <w:r>
        <w:rPr>
          <w:rFonts w:ascii="Consolas" w:eastAsia="Times New Roman" w:hAnsi="Consolas" w:cs="Times New Roman"/>
          <w:color w:val="4D4D4C"/>
          <w:sz w:val="21"/>
          <w:szCs w:val="21"/>
          <w:shd w:val="clear" w:color="auto" w:fill="FBFDFF"/>
          <w:lang w:eastAsia="ru-RU"/>
        </w:rPr>
        <w:t xml:space="preserve">    </w:t>
      </w:r>
      <w:r>
        <w:rPr>
          <w:rFonts w:ascii="Consolas" w:eastAsia="Times New Roman" w:hAnsi="Consolas" w:cs="Times New Roman"/>
          <w:b/>
          <w:bCs/>
          <w:color w:val="8959A8"/>
          <w:sz w:val="21"/>
          <w:szCs w:val="21"/>
          <w:shd w:val="clear" w:color="auto" w:fill="FBFDFF"/>
          <w:lang w:eastAsia="ru-RU"/>
        </w:rPr>
        <w:t>Возврат</w:t>
      </w:r>
      <w:r>
        <w:rPr>
          <w:rFonts w:ascii="Consolas" w:eastAsia="Times New Roman" w:hAnsi="Consolas" w:cs="Times New Roman"/>
          <w:color w:val="4D4D4C"/>
          <w:sz w:val="21"/>
          <w:szCs w:val="21"/>
          <w:shd w:val="clear" w:color="auto" w:fill="FBFDFF"/>
          <w:lang w:eastAsia="ru-RU"/>
        </w:rPr>
        <w:t xml:space="preserve"> </w:t>
      </w:r>
      <w:proofErr w:type="spellStart"/>
      <w:r>
        <w:rPr>
          <w:rFonts w:ascii="Consolas" w:eastAsia="Times New Roman" w:hAnsi="Consolas" w:cs="Times New Roman"/>
          <w:color w:val="F5871F"/>
          <w:sz w:val="21"/>
          <w:szCs w:val="21"/>
          <w:shd w:val="clear" w:color="auto" w:fill="FBFDFF"/>
          <w:lang w:eastAsia="ru-RU"/>
        </w:rPr>
        <w:t>Запись</w:t>
      </w:r>
      <w:proofErr w:type="gramStart"/>
      <w:r>
        <w:rPr>
          <w:rFonts w:ascii="Consolas" w:eastAsia="Times New Roman" w:hAnsi="Consolas" w:cs="Times New Roman"/>
          <w:color w:val="F5871F"/>
          <w:sz w:val="21"/>
          <w:szCs w:val="21"/>
          <w:shd w:val="clear" w:color="auto" w:fill="FBFDFF"/>
          <w:lang w:eastAsia="ru-RU"/>
        </w:rPr>
        <w:t>XML</w:t>
      </w:r>
      <w:proofErr w:type="gramEnd"/>
      <w:r>
        <w:rPr>
          <w:rFonts w:ascii="Consolas" w:eastAsia="Times New Roman" w:hAnsi="Consolas" w:cs="Times New Roman"/>
          <w:color w:val="4D4D4C"/>
          <w:sz w:val="21"/>
          <w:szCs w:val="21"/>
          <w:shd w:val="clear" w:color="auto" w:fill="FBFDFF"/>
          <w:lang w:eastAsia="ru-RU"/>
        </w:rPr>
        <w:t>.Закрыть</w:t>
      </w:r>
      <w:proofErr w:type="spellEnd"/>
      <w:r>
        <w:rPr>
          <w:rFonts w:ascii="Consolas" w:eastAsia="Times New Roman" w:hAnsi="Consolas" w:cs="Times New Roman"/>
          <w:color w:val="4D4D4C"/>
          <w:sz w:val="21"/>
          <w:szCs w:val="21"/>
          <w:shd w:val="clear" w:color="auto" w:fill="FBFDFF"/>
          <w:lang w:eastAsia="ru-RU"/>
        </w:rPr>
        <w:t>();</w:t>
      </w:r>
    </w:p>
    <w:p w:rsidR="008970E7" w:rsidRDefault="00E97184">
      <w:pPr>
        <w:rPr>
          <w:rFonts w:ascii="Arial" w:hAnsi="Arial" w:cs="Arial"/>
          <w:color w:val="111111"/>
          <w:shd w:val="clear" w:color="auto" w:fill="FFFFFF"/>
        </w:rPr>
      </w:pPr>
      <w:proofErr w:type="spellStart"/>
      <w:r>
        <w:rPr>
          <w:rFonts w:ascii="Consolas" w:eastAsia="Times New Roman" w:hAnsi="Consolas" w:cs="Times New Roman"/>
          <w:b/>
          <w:bCs/>
          <w:color w:val="8959A8"/>
          <w:sz w:val="21"/>
          <w:szCs w:val="21"/>
          <w:shd w:val="clear" w:color="auto" w:fill="FBFDFF"/>
          <w:lang w:eastAsia="ru-RU"/>
        </w:rPr>
        <w:t>КонецФункции</w:t>
      </w:r>
      <w:proofErr w:type="spellEnd"/>
    </w:p>
    <w:p w:rsidR="008970E7" w:rsidRDefault="00E97184">
      <w:pPr>
        <w:spacing w:after="0"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так будет выглядеть экспо</w:t>
      </w:r>
      <w:proofErr w:type="gramStart"/>
      <w:r>
        <w:rPr>
          <w:rFonts w:ascii="Times New Roman" w:hAnsi="Times New Roman" w:cs="Times New Roman"/>
          <w:color w:val="111111"/>
          <w:sz w:val="24"/>
          <w:szCs w:val="24"/>
          <w:shd w:val="clear" w:color="auto" w:fill="FFFFFF"/>
        </w:rPr>
        <w:t>рт спр</w:t>
      </w:r>
      <w:proofErr w:type="gramEnd"/>
      <w:r>
        <w:rPr>
          <w:rFonts w:ascii="Times New Roman" w:hAnsi="Times New Roman" w:cs="Times New Roman"/>
          <w:color w:val="111111"/>
          <w:sz w:val="24"/>
          <w:szCs w:val="24"/>
          <w:shd w:val="clear" w:color="auto" w:fill="FFFFFF"/>
        </w:rPr>
        <w:t>авочника Номенклатура в XML при помощи XDTO:</w:t>
      </w:r>
    </w:p>
    <w:p w:rsidR="008970E7" w:rsidRDefault="00E97184">
      <w:pPr>
        <w:rPr>
          <w:rFonts w:ascii="Consolas" w:hAnsi="Consolas"/>
          <w:color w:val="4D4D4C"/>
          <w:sz w:val="21"/>
          <w:szCs w:val="21"/>
          <w:shd w:val="clear" w:color="auto" w:fill="FBFDFF"/>
        </w:rPr>
      </w:pPr>
      <w:r>
        <w:rPr>
          <w:rStyle w:val="hljs-meta"/>
          <w:rFonts w:ascii="Consolas" w:hAnsi="Consolas"/>
          <w:color w:val="F5871F"/>
          <w:sz w:val="21"/>
          <w:szCs w:val="21"/>
          <w:shd w:val="clear" w:color="auto" w:fill="FBFDFF"/>
        </w:rPr>
        <w:t xml:space="preserve"> &amp;</w:t>
      </w:r>
      <w:proofErr w:type="spellStart"/>
      <w:r>
        <w:rPr>
          <w:rStyle w:val="hljs-meta-keyword"/>
          <w:rFonts w:ascii="Consolas" w:hAnsi="Consolas"/>
          <w:b/>
          <w:bCs/>
          <w:color w:val="F5871F"/>
          <w:sz w:val="21"/>
          <w:szCs w:val="21"/>
          <w:shd w:val="clear" w:color="auto" w:fill="FBFDFF"/>
        </w:rPr>
        <w:t>НаСервере</w:t>
      </w:r>
      <w:proofErr w:type="spellEnd"/>
    </w:p>
    <w:p w:rsidR="008970E7" w:rsidRDefault="00E97184">
      <w:pPr>
        <w:rPr>
          <w:rFonts w:ascii="Consolas" w:hAnsi="Consolas"/>
          <w:color w:val="4D4D4C"/>
          <w:sz w:val="21"/>
          <w:szCs w:val="21"/>
          <w:shd w:val="clear" w:color="auto" w:fill="FBFDFF"/>
        </w:rPr>
      </w:pPr>
      <w:r>
        <w:rPr>
          <w:rStyle w:val="hljs-keyword"/>
          <w:rFonts w:ascii="Consolas" w:hAnsi="Consolas"/>
          <w:b/>
          <w:bCs/>
          <w:color w:val="8959A8"/>
          <w:sz w:val="21"/>
          <w:szCs w:val="21"/>
          <w:shd w:val="clear" w:color="auto" w:fill="FBFDFF"/>
        </w:rPr>
        <w:t>Процедура</w:t>
      </w:r>
      <w:r>
        <w:rPr>
          <w:rStyle w:val="hljs-function"/>
          <w:rFonts w:ascii="Consolas" w:hAnsi="Consolas"/>
          <w:color w:val="4D4D4C"/>
          <w:sz w:val="21"/>
          <w:szCs w:val="21"/>
          <w:shd w:val="clear" w:color="auto" w:fill="FBFDFF"/>
        </w:rPr>
        <w:t xml:space="preserve"> </w:t>
      </w:r>
      <w:proofErr w:type="spellStart"/>
      <w:r>
        <w:rPr>
          <w:rStyle w:val="hljs-title"/>
          <w:rFonts w:ascii="Consolas" w:hAnsi="Consolas"/>
          <w:b/>
          <w:bCs/>
          <w:color w:val="4271AE"/>
          <w:sz w:val="21"/>
          <w:szCs w:val="21"/>
          <w:shd w:val="clear" w:color="auto" w:fill="FBFDFF"/>
        </w:rPr>
        <w:t>Экспорт</w:t>
      </w:r>
      <w:proofErr w:type="gramStart"/>
      <w:r>
        <w:rPr>
          <w:rStyle w:val="hljs-title"/>
          <w:rFonts w:ascii="Consolas" w:hAnsi="Consolas"/>
          <w:b/>
          <w:bCs/>
          <w:color w:val="4271AE"/>
          <w:sz w:val="21"/>
          <w:szCs w:val="21"/>
          <w:shd w:val="clear" w:color="auto" w:fill="FBFDFF"/>
        </w:rPr>
        <w:t>XML</w:t>
      </w:r>
      <w:proofErr w:type="gramEnd"/>
      <w:r>
        <w:rPr>
          <w:rStyle w:val="hljs-title"/>
          <w:rFonts w:ascii="Consolas" w:hAnsi="Consolas"/>
          <w:b/>
          <w:bCs/>
          <w:color w:val="4271AE"/>
          <w:sz w:val="21"/>
          <w:szCs w:val="21"/>
          <w:shd w:val="clear" w:color="auto" w:fill="FBFDFF"/>
        </w:rPr>
        <w:t>НаСервере</w:t>
      </w:r>
      <w:proofErr w:type="spellEnd"/>
      <w:r>
        <w:rPr>
          <w:rStyle w:val="hljs-function"/>
          <w:rFonts w:ascii="Consolas" w:hAnsi="Consolas"/>
          <w:color w:val="4D4D4C"/>
          <w:sz w:val="21"/>
          <w:szCs w:val="21"/>
          <w:shd w:val="clear" w:color="auto" w:fill="FBFDFF"/>
        </w:rPr>
        <w:t>()</w:t>
      </w:r>
      <w:r>
        <w:rPr>
          <w:rFonts w:ascii="Consolas" w:hAnsi="Consolas"/>
          <w:color w:val="4D4D4C"/>
          <w:sz w:val="21"/>
          <w:szCs w:val="21"/>
          <w:shd w:val="clear" w:color="auto" w:fill="FBFDFF"/>
        </w:rPr>
        <w:tab/>
      </w:r>
    </w:p>
    <w:p w:rsidR="008970E7" w:rsidRDefault="00E97184">
      <w:pPr>
        <w:rPr>
          <w:rFonts w:ascii="Consolas" w:hAnsi="Consolas"/>
          <w:color w:val="4D4D4C"/>
          <w:sz w:val="21"/>
          <w:szCs w:val="21"/>
          <w:shd w:val="clear" w:color="auto" w:fill="FBFDFF"/>
        </w:rPr>
      </w:pPr>
      <w:r>
        <w:rPr>
          <w:rFonts w:ascii="Consolas" w:hAnsi="Consolas"/>
          <w:color w:val="4D4D4C"/>
          <w:sz w:val="21"/>
          <w:szCs w:val="21"/>
          <w:shd w:val="clear" w:color="auto" w:fill="FBFDFF"/>
        </w:rPr>
        <w:tab/>
      </w:r>
      <w:proofErr w:type="spellStart"/>
      <w:r>
        <w:rPr>
          <w:rFonts w:ascii="Consolas" w:hAnsi="Consolas"/>
          <w:color w:val="4D4D4C"/>
          <w:sz w:val="21"/>
          <w:szCs w:val="21"/>
          <w:shd w:val="clear" w:color="auto" w:fill="FBFDFF"/>
        </w:rPr>
        <w:t>НовыйСериализатор</w:t>
      </w:r>
      <w:proofErr w:type="gramStart"/>
      <w:r>
        <w:rPr>
          <w:rFonts w:ascii="Consolas" w:hAnsi="Consolas"/>
          <w:color w:val="4D4D4C"/>
          <w:sz w:val="21"/>
          <w:szCs w:val="21"/>
          <w:shd w:val="clear" w:color="auto" w:fill="FBFDFF"/>
        </w:rPr>
        <w:t>XDTO</w:t>
      </w:r>
      <w:proofErr w:type="spellEnd"/>
      <w:proofErr w:type="gramEnd"/>
      <w:r>
        <w:rPr>
          <w:rFonts w:ascii="Consolas" w:hAnsi="Consolas"/>
          <w:color w:val="4D4D4C"/>
          <w:sz w:val="21"/>
          <w:szCs w:val="21"/>
          <w:shd w:val="clear" w:color="auto" w:fill="FBFDFF"/>
        </w:rPr>
        <w:t xml:space="preserve">  = </w:t>
      </w:r>
      <w:proofErr w:type="spellStart"/>
      <w:r>
        <w:rPr>
          <w:rStyle w:val="hljs-type"/>
          <w:rFonts w:ascii="Consolas" w:hAnsi="Consolas"/>
          <w:color w:val="F5871F"/>
          <w:sz w:val="21"/>
          <w:szCs w:val="21"/>
          <w:shd w:val="clear" w:color="auto" w:fill="FBFDFF"/>
        </w:rPr>
        <w:t>СериализаторXDTO</w:t>
      </w:r>
      <w:proofErr w:type="spellEnd"/>
      <w:r>
        <w:rPr>
          <w:rFonts w:ascii="Consolas" w:hAnsi="Consolas"/>
          <w:color w:val="4D4D4C"/>
          <w:sz w:val="21"/>
          <w:szCs w:val="21"/>
          <w:shd w:val="clear" w:color="auto" w:fill="FBFDFF"/>
        </w:rPr>
        <w:t>;</w:t>
      </w:r>
    </w:p>
    <w:p w:rsidR="008970E7" w:rsidRDefault="00E97184">
      <w:pPr>
        <w:rPr>
          <w:rFonts w:ascii="Consolas" w:hAnsi="Consolas"/>
          <w:color w:val="4D4D4C"/>
          <w:sz w:val="21"/>
          <w:szCs w:val="21"/>
          <w:shd w:val="clear" w:color="auto" w:fill="FBFDFF"/>
        </w:rPr>
      </w:pPr>
      <w:r>
        <w:rPr>
          <w:rFonts w:ascii="Consolas" w:hAnsi="Consolas"/>
          <w:color w:val="4D4D4C"/>
          <w:sz w:val="21"/>
          <w:szCs w:val="21"/>
          <w:shd w:val="clear" w:color="auto" w:fill="FBFDFF"/>
        </w:rPr>
        <w:tab/>
      </w:r>
      <w:proofErr w:type="spellStart"/>
      <w:r>
        <w:rPr>
          <w:rFonts w:ascii="Consolas" w:hAnsi="Consolas"/>
          <w:color w:val="4D4D4C"/>
          <w:sz w:val="21"/>
          <w:szCs w:val="21"/>
          <w:shd w:val="clear" w:color="auto" w:fill="FBFDFF"/>
        </w:rPr>
        <w:t>НоваяЗапись</w:t>
      </w:r>
      <w:proofErr w:type="gramStart"/>
      <w:r>
        <w:rPr>
          <w:rFonts w:ascii="Consolas" w:hAnsi="Consolas"/>
          <w:color w:val="4D4D4C"/>
          <w:sz w:val="21"/>
          <w:szCs w:val="21"/>
          <w:shd w:val="clear" w:color="auto" w:fill="FBFDFF"/>
        </w:rPr>
        <w:t>XML</w:t>
      </w:r>
      <w:proofErr w:type="spellEnd"/>
      <w:proofErr w:type="gramEnd"/>
      <w:r>
        <w:rPr>
          <w:rFonts w:ascii="Consolas" w:hAnsi="Consolas"/>
          <w:color w:val="4D4D4C"/>
          <w:sz w:val="21"/>
          <w:szCs w:val="21"/>
          <w:shd w:val="clear" w:color="auto" w:fill="FBFDFF"/>
        </w:rPr>
        <w:t xml:space="preserve"> = </w:t>
      </w:r>
      <w:r>
        <w:rPr>
          <w:rStyle w:val="hljs-keyword"/>
          <w:rFonts w:ascii="Consolas" w:hAnsi="Consolas"/>
          <w:b/>
          <w:bCs/>
          <w:color w:val="8959A8"/>
          <w:sz w:val="21"/>
          <w:szCs w:val="21"/>
          <w:shd w:val="clear" w:color="auto" w:fill="FBFDFF"/>
        </w:rPr>
        <w:t>Новый</w:t>
      </w:r>
      <w:r>
        <w:rPr>
          <w:rFonts w:ascii="Consolas" w:hAnsi="Consolas"/>
          <w:color w:val="4D4D4C"/>
          <w:sz w:val="21"/>
          <w:szCs w:val="21"/>
          <w:shd w:val="clear" w:color="auto" w:fill="FBFDFF"/>
        </w:rPr>
        <w:t xml:space="preserve"> </w:t>
      </w:r>
      <w:proofErr w:type="spellStart"/>
      <w:r>
        <w:rPr>
          <w:rStyle w:val="hljs-type"/>
          <w:rFonts w:ascii="Consolas" w:hAnsi="Consolas"/>
          <w:color w:val="F5871F"/>
          <w:sz w:val="21"/>
          <w:szCs w:val="21"/>
          <w:shd w:val="clear" w:color="auto" w:fill="FBFDFF"/>
        </w:rPr>
        <w:t>ЗаписьXML</w:t>
      </w:r>
      <w:proofErr w:type="spellEnd"/>
      <w:r>
        <w:rPr>
          <w:rFonts w:ascii="Consolas" w:hAnsi="Consolas"/>
          <w:color w:val="4D4D4C"/>
          <w:sz w:val="21"/>
          <w:szCs w:val="21"/>
          <w:shd w:val="clear" w:color="auto" w:fill="FBFDFF"/>
        </w:rPr>
        <w:t>();</w:t>
      </w:r>
    </w:p>
    <w:p w:rsidR="008970E7" w:rsidRDefault="00E97184">
      <w:pPr>
        <w:rPr>
          <w:rFonts w:ascii="Consolas" w:hAnsi="Consolas"/>
          <w:color w:val="4D4D4C"/>
          <w:sz w:val="21"/>
          <w:szCs w:val="21"/>
          <w:shd w:val="clear" w:color="auto" w:fill="FBFDFF"/>
        </w:rPr>
      </w:pPr>
      <w:r>
        <w:rPr>
          <w:rFonts w:ascii="Consolas" w:hAnsi="Consolas"/>
          <w:color w:val="4D4D4C"/>
          <w:sz w:val="21"/>
          <w:szCs w:val="21"/>
          <w:shd w:val="clear" w:color="auto" w:fill="FBFDFF"/>
        </w:rPr>
        <w:tab/>
      </w:r>
      <w:proofErr w:type="spellStart"/>
      <w:proofErr w:type="gramStart"/>
      <w:r>
        <w:rPr>
          <w:rFonts w:ascii="Consolas" w:hAnsi="Consolas"/>
          <w:color w:val="4D4D4C"/>
          <w:sz w:val="21"/>
          <w:szCs w:val="21"/>
          <w:shd w:val="clear" w:color="auto" w:fill="FBFDFF"/>
        </w:rPr>
        <w:t>НоваяЗаписьXML.ОткрытьФайл</w:t>
      </w:r>
      <w:proofErr w:type="spellEnd"/>
      <w:r>
        <w:rPr>
          <w:rFonts w:ascii="Consolas" w:hAnsi="Consolas"/>
          <w:color w:val="4D4D4C"/>
          <w:sz w:val="21"/>
          <w:szCs w:val="21"/>
          <w:shd w:val="clear" w:color="auto" w:fill="FBFDFF"/>
        </w:rPr>
        <w:t>(</w:t>
      </w:r>
      <w:r>
        <w:rPr>
          <w:rStyle w:val="hljs-string"/>
          <w:rFonts w:ascii="Consolas" w:hAnsi="Consolas"/>
          <w:color w:val="718C00"/>
          <w:sz w:val="21"/>
          <w:szCs w:val="21"/>
          <w:shd w:val="clear" w:color="auto" w:fill="FBFDFF"/>
        </w:rPr>
        <w:t>"C:</w:t>
      </w:r>
      <w:proofErr w:type="gramEnd"/>
      <w:r>
        <w:rPr>
          <w:rStyle w:val="hljs-string"/>
          <w:rFonts w:ascii="Consolas" w:hAnsi="Consolas"/>
          <w:color w:val="718C00"/>
          <w:sz w:val="21"/>
          <w:szCs w:val="21"/>
          <w:shd w:val="clear" w:color="auto" w:fill="FBFDFF"/>
        </w:rPr>
        <w:t>\</w:t>
      </w:r>
      <w:proofErr w:type="spellStart"/>
      <w:proofErr w:type="gramStart"/>
      <w:r>
        <w:rPr>
          <w:rStyle w:val="hljs-string"/>
          <w:rFonts w:ascii="Consolas" w:hAnsi="Consolas"/>
          <w:color w:val="718C00"/>
          <w:sz w:val="21"/>
          <w:szCs w:val="21"/>
          <w:shd w:val="clear" w:color="auto" w:fill="FBFDFF"/>
        </w:rPr>
        <w:t>Data</w:t>
      </w:r>
      <w:proofErr w:type="spellEnd"/>
      <w:r>
        <w:rPr>
          <w:rStyle w:val="hljs-string"/>
          <w:rFonts w:ascii="Consolas" w:hAnsi="Consolas"/>
          <w:color w:val="718C00"/>
          <w:sz w:val="21"/>
          <w:szCs w:val="21"/>
          <w:shd w:val="clear" w:color="auto" w:fill="FBFDFF"/>
        </w:rPr>
        <w:t>\Номенклатура.xml"</w:t>
      </w:r>
      <w:r>
        <w:rPr>
          <w:rFonts w:ascii="Consolas" w:hAnsi="Consolas"/>
          <w:color w:val="4D4D4C"/>
          <w:sz w:val="21"/>
          <w:szCs w:val="21"/>
          <w:shd w:val="clear" w:color="auto" w:fill="FBFDFF"/>
        </w:rPr>
        <w:t xml:space="preserve">, </w:t>
      </w:r>
      <w:r>
        <w:rPr>
          <w:rStyle w:val="hljs-string"/>
          <w:rFonts w:ascii="Consolas" w:hAnsi="Consolas"/>
          <w:color w:val="718C00"/>
          <w:sz w:val="21"/>
          <w:szCs w:val="21"/>
          <w:shd w:val="clear" w:color="auto" w:fill="FBFDFF"/>
        </w:rPr>
        <w:t>"UTF-8"</w:t>
      </w:r>
      <w:r>
        <w:rPr>
          <w:rFonts w:ascii="Consolas" w:hAnsi="Consolas"/>
          <w:color w:val="4D4D4C"/>
          <w:sz w:val="21"/>
          <w:szCs w:val="21"/>
          <w:shd w:val="clear" w:color="auto" w:fill="FBFDFF"/>
        </w:rPr>
        <w:t>);</w:t>
      </w:r>
      <w:r>
        <w:rPr>
          <w:rFonts w:ascii="Consolas" w:hAnsi="Consolas"/>
          <w:color w:val="4D4D4C"/>
          <w:sz w:val="21"/>
          <w:szCs w:val="21"/>
          <w:shd w:val="clear" w:color="auto" w:fill="FBFDFF"/>
        </w:rPr>
        <w:tab/>
      </w:r>
      <w:proofErr w:type="gramEnd"/>
    </w:p>
    <w:p w:rsidR="008970E7" w:rsidRDefault="00E97184">
      <w:pPr>
        <w:rPr>
          <w:rFonts w:ascii="Consolas" w:hAnsi="Consolas"/>
          <w:color w:val="4D4D4C"/>
          <w:sz w:val="21"/>
          <w:szCs w:val="21"/>
          <w:shd w:val="clear" w:color="auto" w:fill="FBFDFF"/>
        </w:rPr>
      </w:pPr>
      <w:r>
        <w:rPr>
          <w:rFonts w:ascii="Consolas" w:hAnsi="Consolas"/>
          <w:color w:val="4D4D4C"/>
          <w:sz w:val="21"/>
          <w:szCs w:val="21"/>
          <w:shd w:val="clear" w:color="auto" w:fill="FBFDFF"/>
        </w:rPr>
        <w:tab/>
      </w:r>
      <w:proofErr w:type="spellStart"/>
      <w:r>
        <w:rPr>
          <w:rFonts w:ascii="Consolas" w:hAnsi="Consolas"/>
          <w:color w:val="4D4D4C"/>
          <w:sz w:val="21"/>
          <w:szCs w:val="21"/>
          <w:shd w:val="clear" w:color="auto" w:fill="FBFDFF"/>
        </w:rPr>
        <w:t>НоваяЗапись</w:t>
      </w:r>
      <w:proofErr w:type="gramStart"/>
      <w:r>
        <w:rPr>
          <w:rFonts w:ascii="Consolas" w:hAnsi="Consolas"/>
          <w:color w:val="4D4D4C"/>
          <w:sz w:val="21"/>
          <w:szCs w:val="21"/>
          <w:shd w:val="clear" w:color="auto" w:fill="FBFDFF"/>
        </w:rPr>
        <w:t>XML</w:t>
      </w:r>
      <w:proofErr w:type="gramEnd"/>
      <w:r>
        <w:rPr>
          <w:rFonts w:ascii="Consolas" w:hAnsi="Consolas"/>
          <w:color w:val="4D4D4C"/>
          <w:sz w:val="21"/>
          <w:szCs w:val="21"/>
          <w:shd w:val="clear" w:color="auto" w:fill="FBFDFF"/>
        </w:rPr>
        <w:t>.ЗаписатьОбъявлениеXML</w:t>
      </w:r>
      <w:proofErr w:type="spellEnd"/>
      <w:r>
        <w:rPr>
          <w:rFonts w:ascii="Consolas" w:hAnsi="Consolas"/>
          <w:color w:val="4D4D4C"/>
          <w:sz w:val="21"/>
          <w:szCs w:val="21"/>
          <w:shd w:val="clear" w:color="auto" w:fill="FBFDFF"/>
        </w:rPr>
        <w:t>();</w:t>
      </w:r>
    </w:p>
    <w:p w:rsidR="008970E7" w:rsidRDefault="00E97184">
      <w:pPr>
        <w:rPr>
          <w:rFonts w:ascii="Consolas" w:hAnsi="Consolas"/>
          <w:color w:val="4D4D4C"/>
          <w:sz w:val="21"/>
          <w:szCs w:val="21"/>
          <w:shd w:val="clear" w:color="auto" w:fill="FBFDFF"/>
        </w:rPr>
      </w:pPr>
      <w:r>
        <w:rPr>
          <w:rFonts w:ascii="Consolas" w:hAnsi="Consolas"/>
          <w:color w:val="4D4D4C"/>
          <w:sz w:val="21"/>
          <w:szCs w:val="21"/>
          <w:shd w:val="clear" w:color="auto" w:fill="FBFDFF"/>
        </w:rPr>
        <w:tab/>
      </w:r>
      <w:proofErr w:type="spellStart"/>
      <w:r>
        <w:rPr>
          <w:rFonts w:ascii="Consolas" w:hAnsi="Consolas"/>
          <w:color w:val="4D4D4C"/>
          <w:sz w:val="21"/>
          <w:szCs w:val="21"/>
          <w:shd w:val="clear" w:color="auto" w:fill="FBFDFF"/>
        </w:rPr>
        <w:t>НоваяЗаписьXML.ЗаписатьНачалоЭлемент</w:t>
      </w:r>
      <w:proofErr w:type="gramStart"/>
      <w:r>
        <w:rPr>
          <w:rFonts w:ascii="Consolas" w:hAnsi="Consolas"/>
          <w:color w:val="4D4D4C"/>
          <w:sz w:val="21"/>
          <w:szCs w:val="21"/>
          <w:shd w:val="clear" w:color="auto" w:fill="FBFDFF"/>
        </w:rPr>
        <w:t>а</w:t>
      </w:r>
      <w:proofErr w:type="spellEnd"/>
      <w:r>
        <w:rPr>
          <w:rFonts w:ascii="Consolas" w:hAnsi="Consolas"/>
          <w:color w:val="4D4D4C"/>
          <w:sz w:val="21"/>
          <w:szCs w:val="21"/>
          <w:shd w:val="clear" w:color="auto" w:fill="FBFDFF"/>
        </w:rPr>
        <w:t>(</w:t>
      </w:r>
      <w:proofErr w:type="gramEnd"/>
      <w:r>
        <w:rPr>
          <w:rStyle w:val="hljs-string"/>
          <w:rFonts w:ascii="Consolas" w:hAnsi="Consolas"/>
          <w:color w:val="718C00"/>
          <w:sz w:val="21"/>
          <w:szCs w:val="21"/>
          <w:shd w:val="clear" w:color="auto" w:fill="FBFDFF"/>
        </w:rPr>
        <w:t>"</w:t>
      </w:r>
      <w:proofErr w:type="spellStart"/>
      <w:r>
        <w:rPr>
          <w:rStyle w:val="hljs-string"/>
          <w:rFonts w:ascii="Consolas" w:hAnsi="Consolas"/>
          <w:color w:val="718C00"/>
          <w:sz w:val="21"/>
          <w:szCs w:val="21"/>
          <w:shd w:val="clear" w:color="auto" w:fill="FBFDFF"/>
        </w:rPr>
        <w:t>СправочникНоменклатура</w:t>
      </w:r>
      <w:proofErr w:type="spellEnd"/>
      <w:r>
        <w:rPr>
          <w:rStyle w:val="hljs-string"/>
          <w:rFonts w:ascii="Consolas" w:hAnsi="Consolas"/>
          <w:color w:val="718C00"/>
          <w:sz w:val="21"/>
          <w:szCs w:val="21"/>
          <w:shd w:val="clear" w:color="auto" w:fill="FBFDFF"/>
        </w:rPr>
        <w:t>"</w:t>
      </w:r>
      <w:r>
        <w:rPr>
          <w:rFonts w:ascii="Consolas" w:hAnsi="Consolas"/>
          <w:color w:val="4D4D4C"/>
          <w:sz w:val="21"/>
          <w:szCs w:val="21"/>
          <w:shd w:val="clear" w:color="auto" w:fill="FBFDFF"/>
        </w:rPr>
        <w:t>);</w:t>
      </w:r>
      <w:r>
        <w:rPr>
          <w:rFonts w:ascii="Consolas" w:hAnsi="Consolas"/>
          <w:color w:val="4D4D4C"/>
          <w:sz w:val="21"/>
          <w:szCs w:val="21"/>
          <w:shd w:val="clear" w:color="auto" w:fill="FBFDFF"/>
        </w:rPr>
        <w:tab/>
      </w:r>
    </w:p>
    <w:p w:rsidR="008970E7" w:rsidRDefault="00E97184">
      <w:pPr>
        <w:rPr>
          <w:rFonts w:ascii="Consolas" w:hAnsi="Consolas"/>
          <w:color w:val="4D4D4C"/>
          <w:sz w:val="21"/>
          <w:szCs w:val="21"/>
          <w:shd w:val="clear" w:color="auto" w:fill="FBFDFF"/>
        </w:rPr>
      </w:pPr>
      <w:r>
        <w:rPr>
          <w:rFonts w:ascii="Consolas" w:hAnsi="Consolas"/>
          <w:color w:val="4D4D4C"/>
          <w:sz w:val="21"/>
          <w:szCs w:val="21"/>
          <w:shd w:val="clear" w:color="auto" w:fill="FBFDFF"/>
        </w:rPr>
        <w:tab/>
        <w:t xml:space="preserve">Выборка = </w:t>
      </w:r>
      <w:proofErr w:type="spellStart"/>
      <w:r>
        <w:rPr>
          <w:rStyle w:val="hljs-builtin"/>
          <w:rFonts w:ascii="Consolas" w:hAnsi="Consolas"/>
          <w:color w:val="F5871F"/>
          <w:sz w:val="21"/>
          <w:szCs w:val="21"/>
          <w:shd w:val="clear" w:color="auto" w:fill="FBFDFF"/>
        </w:rPr>
        <w:t>Справочники</w:t>
      </w:r>
      <w:proofErr w:type="gramStart"/>
      <w:r>
        <w:rPr>
          <w:rFonts w:ascii="Consolas" w:hAnsi="Consolas"/>
          <w:color w:val="4D4D4C"/>
          <w:sz w:val="21"/>
          <w:szCs w:val="21"/>
          <w:shd w:val="clear" w:color="auto" w:fill="FBFDFF"/>
        </w:rPr>
        <w:t>.Н</w:t>
      </w:r>
      <w:proofErr w:type="gramEnd"/>
      <w:r>
        <w:rPr>
          <w:rFonts w:ascii="Consolas" w:hAnsi="Consolas"/>
          <w:color w:val="4D4D4C"/>
          <w:sz w:val="21"/>
          <w:szCs w:val="21"/>
          <w:shd w:val="clear" w:color="auto" w:fill="FBFDFF"/>
        </w:rPr>
        <w:t>оменклатура.Выбрать</w:t>
      </w:r>
      <w:proofErr w:type="spellEnd"/>
      <w:r>
        <w:rPr>
          <w:rFonts w:ascii="Consolas" w:hAnsi="Consolas"/>
          <w:color w:val="4D4D4C"/>
          <w:sz w:val="21"/>
          <w:szCs w:val="21"/>
          <w:shd w:val="clear" w:color="auto" w:fill="FBFDFF"/>
        </w:rPr>
        <w:t>();</w:t>
      </w:r>
      <w:r>
        <w:rPr>
          <w:rFonts w:ascii="Consolas" w:hAnsi="Consolas"/>
          <w:color w:val="4D4D4C"/>
          <w:sz w:val="21"/>
          <w:szCs w:val="21"/>
          <w:shd w:val="clear" w:color="auto" w:fill="FBFDFF"/>
        </w:rPr>
        <w:tab/>
      </w:r>
    </w:p>
    <w:p w:rsidR="008970E7" w:rsidRDefault="00E97184">
      <w:pPr>
        <w:rPr>
          <w:rFonts w:ascii="Consolas" w:hAnsi="Consolas"/>
          <w:color w:val="4D4D4C"/>
          <w:sz w:val="21"/>
          <w:szCs w:val="21"/>
          <w:shd w:val="clear" w:color="auto" w:fill="FBFDFF"/>
        </w:rPr>
      </w:pPr>
      <w:r>
        <w:rPr>
          <w:rFonts w:ascii="Consolas" w:hAnsi="Consolas"/>
          <w:color w:val="4D4D4C"/>
          <w:sz w:val="21"/>
          <w:szCs w:val="21"/>
          <w:shd w:val="clear" w:color="auto" w:fill="FBFDFF"/>
        </w:rPr>
        <w:tab/>
      </w:r>
      <w:r>
        <w:rPr>
          <w:rStyle w:val="hljs-keyword"/>
          <w:rFonts w:ascii="Consolas" w:hAnsi="Consolas"/>
          <w:b/>
          <w:bCs/>
          <w:color w:val="8959A8"/>
          <w:sz w:val="21"/>
          <w:szCs w:val="21"/>
          <w:shd w:val="clear" w:color="auto" w:fill="FBFDFF"/>
        </w:rPr>
        <w:t>Пока</w:t>
      </w:r>
      <w:r>
        <w:rPr>
          <w:rFonts w:ascii="Consolas" w:hAnsi="Consolas"/>
          <w:color w:val="4D4D4C"/>
          <w:sz w:val="21"/>
          <w:szCs w:val="21"/>
          <w:shd w:val="clear" w:color="auto" w:fill="FBFDFF"/>
        </w:rPr>
        <w:t xml:space="preserve"> </w:t>
      </w:r>
      <w:proofErr w:type="spellStart"/>
      <w:r>
        <w:rPr>
          <w:rFonts w:ascii="Consolas" w:hAnsi="Consolas"/>
          <w:color w:val="4D4D4C"/>
          <w:sz w:val="21"/>
          <w:szCs w:val="21"/>
          <w:shd w:val="clear" w:color="auto" w:fill="FBFDFF"/>
        </w:rPr>
        <w:t>Выборка</w:t>
      </w:r>
      <w:proofErr w:type="gramStart"/>
      <w:r>
        <w:rPr>
          <w:rFonts w:ascii="Consolas" w:hAnsi="Consolas"/>
          <w:color w:val="4D4D4C"/>
          <w:sz w:val="21"/>
          <w:szCs w:val="21"/>
          <w:shd w:val="clear" w:color="auto" w:fill="FBFDFF"/>
        </w:rPr>
        <w:t>.С</w:t>
      </w:r>
      <w:proofErr w:type="gramEnd"/>
      <w:r>
        <w:rPr>
          <w:rFonts w:ascii="Consolas" w:hAnsi="Consolas"/>
          <w:color w:val="4D4D4C"/>
          <w:sz w:val="21"/>
          <w:szCs w:val="21"/>
          <w:shd w:val="clear" w:color="auto" w:fill="FBFDFF"/>
        </w:rPr>
        <w:t>ледующий</w:t>
      </w:r>
      <w:proofErr w:type="spellEnd"/>
      <w:r>
        <w:rPr>
          <w:rFonts w:ascii="Consolas" w:hAnsi="Consolas"/>
          <w:color w:val="4D4D4C"/>
          <w:sz w:val="21"/>
          <w:szCs w:val="21"/>
          <w:shd w:val="clear" w:color="auto" w:fill="FBFDFF"/>
        </w:rPr>
        <w:t xml:space="preserve">() </w:t>
      </w:r>
      <w:r>
        <w:rPr>
          <w:rStyle w:val="hljs-keyword"/>
          <w:rFonts w:ascii="Consolas" w:hAnsi="Consolas"/>
          <w:b/>
          <w:bCs/>
          <w:color w:val="8959A8"/>
          <w:sz w:val="21"/>
          <w:szCs w:val="21"/>
          <w:shd w:val="clear" w:color="auto" w:fill="FBFDFF"/>
        </w:rPr>
        <w:t>Цикл</w:t>
      </w:r>
      <w:r>
        <w:rPr>
          <w:rFonts w:ascii="Consolas" w:hAnsi="Consolas"/>
          <w:color w:val="4D4D4C"/>
          <w:sz w:val="21"/>
          <w:szCs w:val="21"/>
          <w:shd w:val="clear" w:color="auto" w:fill="FBFDFF"/>
        </w:rPr>
        <w:t xml:space="preserve"> </w:t>
      </w:r>
    </w:p>
    <w:p w:rsidR="008970E7" w:rsidRDefault="00E97184">
      <w:pPr>
        <w:rPr>
          <w:rFonts w:ascii="Consolas" w:hAnsi="Consolas"/>
          <w:color w:val="4D4D4C"/>
          <w:sz w:val="21"/>
          <w:szCs w:val="21"/>
          <w:shd w:val="clear" w:color="auto" w:fill="FBFDFF"/>
        </w:rPr>
      </w:pPr>
      <w:r>
        <w:rPr>
          <w:rFonts w:ascii="Consolas" w:hAnsi="Consolas"/>
          <w:color w:val="4D4D4C"/>
          <w:sz w:val="21"/>
          <w:szCs w:val="21"/>
          <w:shd w:val="clear" w:color="auto" w:fill="FBFDFF"/>
        </w:rPr>
        <w:tab/>
      </w:r>
      <w:r>
        <w:rPr>
          <w:rFonts w:ascii="Consolas" w:hAnsi="Consolas"/>
          <w:color w:val="4D4D4C"/>
          <w:sz w:val="21"/>
          <w:szCs w:val="21"/>
          <w:shd w:val="clear" w:color="auto" w:fill="FBFDFF"/>
        </w:rPr>
        <w:tab/>
      </w:r>
      <w:proofErr w:type="spellStart"/>
      <w:r>
        <w:rPr>
          <w:rFonts w:ascii="Consolas" w:hAnsi="Consolas"/>
          <w:color w:val="4D4D4C"/>
          <w:sz w:val="21"/>
          <w:szCs w:val="21"/>
          <w:shd w:val="clear" w:color="auto" w:fill="FBFDFF"/>
        </w:rPr>
        <w:t>ОбъектНоменклатура</w:t>
      </w:r>
      <w:proofErr w:type="spellEnd"/>
      <w:r>
        <w:rPr>
          <w:rFonts w:ascii="Consolas" w:hAnsi="Consolas"/>
          <w:color w:val="4D4D4C"/>
          <w:sz w:val="21"/>
          <w:szCs w:val="21"/>
          <w:shd w:val="clear" w:color="auto" w:fill="FBFDFF"/>
        </w:rPr>
        <w:t xml:space="preserve"> = </w:t>
      </w:r>
      <w:proofErr w:type="spellStart"/>
      <w:r>
        <w:rPr>
          <w:rFonts w:ascii="Consolas" w:hAnsi="Consolas"/>
          <w:color w:val="4D4D4C"/>
          <w:sz w:val="21"/>
          <w:szCs w:val="21"/>
          <w:shd w:val="clear" w:color="auto" w:fill="FBFDFF"/>
        </w:rPr>
        <w:t>Выборка</w:t>
      </w:r>
      <w:proofErr w:type="gramStart"/>
      <w:r>
        <w:rPr>
          <w:rFonts w:ascii="Consolas" w:hAnsi="Consolas"/>
          <w:color w:val="4D4D4C"/>
          <w:sz w:val="21"/>
          <w:szCs w:val="21"/>
          <w:shd w:val="clear" w:color="auto" w:fill="FBFDFF"/>
        </w:rPr>
        <w:t>.П</w:t>
      </w:r>
      <w:proofErr w:type="gramEnd"/>
      <w:r>
        <w:rPr>
          <w:rFonts w:ascii="Consolas" w:hAnsi="Consolas"/>
          <w:color w:val="4D4D4C"/>
          <w:sz w:val="21"/>
          <w:szCs w:val="21"/>
          <w:shd w:val="clear" w:color="auto" w:fill="FBFDFF"/>
        </w:rPr>
        <w:t>олучитьОбъект</w:t>
      </w:r>
      <w:proofErr w:type="spellEnd"/>
      <w:r>
        <w:rPr>
          <w:rFonts w:ascii="Consolas" w:hAnsi="Consolas"/>
          <w:color w:val="4D4D4C"/>
          <w:sz w:val="21"/>
          <w:szCs w:val="21"/>
          <w:shd w:val="clear" w:color="auto" w:fill="FBFDFF"/>
        </w:rPr>
        <w:t>();</w:t>
      </w:r>
    </w:p>
    <w:p w:rsidR="008970E7" w:rsidRDefault="00E97184">
      <w:pPr>
        <w:rPr>
          <w:rFonts w:ascii="Consolas" w:hAnsi="Consolas"/>
          <w:color w:val="4D4D4C"/>
          <w:sz w:val="21"/>
          <w:szCs w:val="21"/>
          <w:shd w:val="clear" w:color="auto" w:fill="FBFDFF"/>
        </w:rPr>
      </w:pPr>
      <w:r>
        <w:rPr>
          <w:rFonts w:ascii="Consolas" w:hAnsi="Consolas"/>
          <w:color w:val="4D4D4C"/>
          <w:sz w:val="21"/>
          <w:szCs w:val="21"/>
          <w:shd w:val="clear" w:color="auto" w:fill="FBFDFF"/>
        </w:rPr>
        <w:tab/>
      </w:r>
      <w:r>
        <w:rPr>
          <w:rFonts w:ascii="Consolas" w:hAnsi="Consolas"/>
          <w:color w:val="4D4D4C"/>
          <w:sz w:val="21"/>
          <w:szCs w:val="21"/>
          <w:shd w:val="clear" w:color="auto" w:fill="FBFDFF"/>
        </w:rPr>
        <w:tab/>
      </w:r>
      <w:proofErr w:type="spellStart"/>
      <w:r>
        <w:rPr>
          <w:rFonts w:ascii="Consolas" w:hAnsi="Consolas"/>
          <w:color w:val="4D4D4C"/>
          <w:sz w:val="21"/>
          <w:szCs w:val="21"/>
          <w:shd w:val="clear" w:color="auto" w:fill="FBFDFF"/>
        </w:rPr>
        <w:t>НовыйСериализатор</w:t>
      </w:r>
      <w:proofErr w:type="gramStart"/>
      <w:r>
        <w:rPr>
          <w:rFonts w:ascii="Consolas" w:hAnsi="Consolas"/>
          <w:color w:val="4D4D4C"/>
          <w:sz w:val="21"/>
          <w:szCs w:val="21"/>
          <w:shd w:val="clear" w:color="auto" w:fill="FBFDFF"/>
        </w:rPr>
        <w:t>XDTO</w:t>
      </w:r>
      <w:proofErr w:type="gramEnd"/>
      <w:r>
        <w:rPr>
          <w:rFonts w:ascii="Consolas" w:hAnsi="Consolas"/>
          <w:color w:val="4D4D4C"/>
          <w:sz w:val="21"/>
          <w:szCs w:val="21"/>
          <w:shd w:val="clear" w:color="auto" w:fill="FBFDFF"/>
        </w:rPr>
        <w:t>.</w:t>
      </w:r>
      <w:r>
        <w:rPr>
          <w:rStyle w:val="hljs-builtin"/>
          <w:rFonts w:ascii="Consolas" w:hAnsi="Consolas"/>
          <w:color w:val="F5871F"/>
          <w:sz w:val="21"/>
          <w:szCs w:val="21"/>
          <w:shd w:val="clear" w:color="auto" w:fill="FBFDFF"/>
        </w:rPr>
        <w:t>ЗаписатьXML</w:t>
      </w:r>
      <w:proofErr w:type="spellEnd"/>
      <w:r>
        <w:rPr>
          <w:rFonts w:ascii="Consolas" w:hAnsi="Consolas"/>
          <w:color w:val="4D4D4C"/>
          <w:sz w:val="21"/>
          <w:szCs w:val="21"/>
          <w:shd w:val="clear" w:color="auto" w:fill="FBFDFF"/>
        </w:rPr>
        <w:t>(</w:t>
      </w:r>
      <w:proofErr w:type="spellStart"/>
      <w:r>
        <w:rPr>
          <w:rFonts w:ascii="Consolas" w:hAnsi="Consolas"/>
          <w:color w:val="4D4D4C"/>
          <w:sz w:val="21"/>
          <w:szCs w:val="21"/>
          <w:shd w:val="clear" w:color="auto" w:fill="FBFDFF"/>
        </w:rPr>
        <w:t>НоваяЗаписьXML</w:t>
      </w:r>
      <w:proofErr w:type="spellEnd"/>
      <w:r>
        <w:rPr>
          <w:rFonts w:ascii="Consolas" w:hAnsi="Consolas"/>
          <w:color w:val="4D4D4C"/>
          <w:sz w:val="21"/>
          <w:szCs w:val="21"/>
          <w:shd w:val="clear" w:color="auto" w:fill="FBFDFF"/>
        </w:rPr>
        <w:t xml:space="preserve">, </w:t>
      </w:r>
      <w:proofErr w:type="spellStart"/>
      <w:r>
        <w:rPr>
          <w:rFonts w:ascii="Consolas" w:hAnsi="Consolas"/>
          <w:color w:val="4D4D4C"/>
          <w:sz w:val="21"/>
          <w:szCs w:val="21"/>
          <w:shd w:val="clear" w:color="auto" w:fill="FBFDFF"/>
        </w:rPr>
        <w:t>ОбъектНоменклатура</w:t>
      </w:r>
      <w:proofErr w:type="spellEnd"/>
      <w:r>
        <w:rPr>
          <w:rFonts w:ascii="Consolas" w:hAnsi="Consolas"/>
          <w:color w:val="4D4D4C"/>
          <w:sz w:val="21"/>
          <w:szCs w:val="21"/>
          <w:shd w:val="clear" w:color="auto" w:fill="FBFDFF"/>
        </w:rPr>
        <w:t xml:space="preserve">, </w:t>
      </w:r>
      <w:proofErr w:type="spellStart"/>
      <w:r>
        <w:rPr>
          <w:rStyle w:val="hljs-class"/>
          <w:rFonts w:ascii="Consolas" w:hAnsi="Consolas"/>
          <w:color w:val="4D4D4C"/>
          <w:sz w:val="21"/>
          <w:szCs w:val="21"/>
          <w:shd w:val="clear" w:color="auto" w:fill="FBFDFF"/>
        </w:rPr>
        <w:t>НазначениеТипаXML</w:t>
      </w:r>
      <w:r>
        <w:rPr>
          <w:rFonts w:ascii="Consolas" w:hAnsi="Consolas"/>
          <w:color w:val="4D4D4C"/>
          <w:sz w:val="21"/>
          <w:szCs w:val="21"/>
          <w:shd w:val="clear" w:color="auto" w:fill="FBFDFF"/>
        </w:rPr>
        <w:t>.Явное</w:t>
      </w:r>
      <w:proofErr w:type="spellEnd"/>
      <w:r>
        <w:rPr>
          <w:rFonts w:ascii="Consolas" w:hAnsi="Consolas"/>
          <w:color w:val="4D4D4C"/>
          <w:sz w:val="21"/>
          <w:szCs w:val="21"/>
          <w:shd w:val="clear" w:color="auto" w:fill="FBFDFF"/>
        </w:rPr>
        <w:t>);</w:t>
      </w:r>
    </w:p>
    <w:p w:rsidR="008970E7" w:rsidRDefault="00E97184">
      <w:pPr>
        <w:rPr>
          <w:rFonts w:ascii="Consolas" w:hAnsi="Consolas"/>
          <w:color w:val="4D4D4C"/>
          <w:sz w:val="21"/>
          <w:szCs w:val="21"/>
          <w:shd w:val="clear" w:color="auto" w:fill="FBFDFF"/>
        </w:rPr>
      </w:pPr>
      <w:r>
        <w:rPr>
          <w:rFonts w:ascii="Consolas" w:hAnsi="Consolas"/>
          <w:color w:val="4D4D4C"/>
          <w:sz w:val="21"/>
          <w:szCs w:val="21"/>
          <w:shd w:val="clear" w:color="auto" w:fill="FBFDFF"/>
        </w:rPr>
        <w:tab/>
      </w:r>
      <w:proofErr w:type="spellStart"/>
      <w:r>
        <w:rPr>
          <w:rStyle w:val="hljs-keyword"/>
          <w:rFonts w:ascii="Consolas" w:hAnsi="Consolas"/>
          <w:b/>
          <w:bCs/>
          <w:color w:val="8959A8"/>
          <w:sz w:val="21"/>
          <w:szCs w:val="21"/>
          <w:shd w:val="clear" w:color="auto" w:fill="FBFDFF"/>
        </w:rPr>
        <w:t>КонецЦикла</w:t>
      </w:r>
      <w:proofErr w:type="spellEnd"/>
      <w:r>
        <w:rPr>
          <w:rFonts w:ascii="Consolas" w:hAnsi="Consolas"/>
          <w:color w:val="4D4D4C"/>
          <w:sz w:val="21"/>
          <w:szCs w:val="21"/>
          <w:shd w:val="clear" w:color="auto" w:fill="FBFDFF"/>
        </w:rPr>
        <w:t>;</w:t>
      </w:r>
      <w:r>
        <w:rPr>
          <w:rFonts w:ascii="Consolas" w:hAnsi="Consolas"/>
          <w:color w:val="4D4D4C"/>
          <w:sz w:val="21"/>
          <w:szCs w:val="21"/>
          <w:shd w:val="clear" w:color="auto" w:fill="FBFDFF"/>
        </w:rPr>
        <w:tab/>
      </w:r>
    </w:p>
    <w:p w:rsidR="008970E7" w:rsidRDefault="00E97184">
      <w:pPr>
        <w:rPr>
          <w:rFonts w:ascii="Consolas" w:hAnsi="Consolas"/>
          <w:color w:val="4D4D4C"/>
          <w:sz w:val="21"/>
          <w:szCs w:val="21"/>
          <w:shd w:val="clear" w:color="auto" w:fill="FBFDFF"/>
        </w:rPr>
      </w:pPr>
      <w:r>
        <w:rPr>
          <w:rFonts w:ascii="Consolas" w:hAnsi="Consolas"/>
          <w:color w:val="4D4D4C"/>
          <w:sz w:val="21"/>
          <w:szCs w:val="21"/>
          <w:shd w:val="clear" w:color="auto" w:fill="FBFDFF"/>
        </w:rPr>
        <w:tab/>
      </w:r>
      <w:proofErr w:type="spellStart"/>
      <w:r>
        <w:rPr>
          <w:rFonts w:ascii="Consolas" w:hAnsi="Consolas"/>
          <w:color w:val="4D4D4C"/>
          <w:sz w:val="21"/>
          <w:szCs w:val="21"/>
          <w:shd w:val="clear" w:color="auto" w:fill="FBFDFF"/>
        </w:rPr>
        <w:t>НоваяЗапись</w:t>
      </w:r>
      <w:proofErr w:type="gramStart"/>
      <w:r>
        <w:rPr>
          <w:rFonts w:ascii="Consolas" w:hAnsi="Consolas"/>
          <w:color w:val="4D4D4C"/>
          <w:sz w:val="21"/>
          <w:szCs w:val="21"/>
          <w:shd w:val="clear" w:color="auto" w:fill="FBFDFF"/>
        </w:rPr>
        <w:t>XML</w:t>
      </w:r>
      <w:proofErr w:type="gramEnd"/>
      <w:r>
        <w:rPr>
          <w:rFonts w:ascii="Consolas" w:hAnsi="Consolas"/>
          <w:color w:val="4D4D4C"/>
          <w:sz w:val="21"/>
          <w:szCs w:val="21"/>
          <w:shd w:val="clear" w:color="auto" w:fill="FBFDFF"/>
        </w:rPr>
        <w:t>.ЗаписатьКонецЭлемента</w:t>
      </w:r>
      <w:proofErr w:type="spellEnd"/>
      <w:r>
        <w:rPr>
          <w:rFonts w:ascii="Consolas" w:hAnsi="Consolas"/>
          <w:color w:val="4D4D4C"/>
          <w:sz w:val="21"/>
          <w:szCs w:val="21"/>
          <w:shd w:val="clear" w:color="auto" w:fill="FBFDFF"/>
        </w:rPr>
        <w:t>();</w:t>
      </w:r>
    </w:p>
    <w:p w:rsidR="008970E7" w:rsidRDefault="00E97184">
      <w:pPr>
        <w:rPr>
          <w:rFonts w:ascii="Consolas" w:hAnsi="Consolas"/>
          <w:color w:val="4D4D4C"/>
          <w:sz w:val="21"/>
          <w:szCs w:val="21"/>
          <w:shd w:val="clear" w:color="auto" w:fill="FBFDFF"/>
        </w:rPr>
      </w:pPr>
      <w:r>
        <w:rPr>
          <w:rFonts w:ascii="Consolas" w:hAnsi="Consolas"/>
          <w:color w:val="4D4D4C"/>
          <w:sz w:val="21"/>
          <w:szCs w:val="21"/>
          <w:shd w:val="clear" w:color="auto" w:fill="FBFDFF"/>
        </w:rPr>
        <w:tab/>
      </w:r>
      <w:proofErr w:type="spellStart"/>
      <w:r>
        <w:rPr>
          <w:rFonts w:ascii="Consolas" w:hAnsi="Consolas"/>
          <w:color w:val="4D4D4C"/>
          <w:sz w:val="21"/>
          <w:szCs w:val="21"/>
          <w:shd w:val="clear" w:color="auto" w:fill="FBFDFF"/>
        </w:rPr>
        <w:t>НоваяЗапись</w:t>
      </w:r>
      <w:proofErr w:type="gramStart"/>
      <w:r>
        <w:rPr>
          <w:rFonts w:ascii="Consolas" w:hAnsi="Consolas"/>
          <w:color w:val="4D4D4C"/>
          <w:sz w:val="21"/>
          <w:szCs w:val="21"/>
          <w:shd w:val="clear" w:color="auto" w:fill="FBFDFF"/>
        </w:rPr>
        <w:t>XML</w:t>
      </w:r>
      <w:proofErr w:type="gramEnd"/>
      <w:r>
        <w:rPr>
          <w:rFonts w:ascii="Consolas" w:hAnsi="Consolas"/>
          <w:color w:val="4D4D4C"/>
          <w:sz w:val="21"/>
          <w:szCs w:val="21"/>
          <w:shd w:val="clear" w:color="auto" w:fill="FBFDFF"/>
        </w:rPr>
        <w:t>.Закрыть</w:t>
      </w:r>
      <w:proofErr w:type="spellEnd"/>
      <w:r>
        <w:rPr>
          <w:rFonts w:ascii="Consolas" w:hAnsi="Consolas"/>
          <w:color w:val="4D4D4C"/>
          <w:sz w:val="21"/>
          <w:szCs w:val="21"/>
          <w:shd w:val="clear" w:color="auto" w:fill="FBFDFF"/>
        </w:rPr>
        <w:t>();</w:t>
      </w:r>
      <w:r>
        <w:rPr>
          <w:rFonts w:ascii="Consolas" w:hAnsi="Consolas"/>
          <w:color w:val="4D4D4C"/>
          <w:sz w:val="21"/>
          <w:szCs w:val="21"/>
          <w:shd w:val="clear" w:color="auto" w:fill="FBFDFF"/>
        </w:rPr>
        <w:tab/>
      </w:r>
    </w:p>
    <w:p w:rsidR="008970E7" w:rsidRDefault="00E97184">
      <w:pPr>
        <w:rPr>
          <w:rFonts w:ascii="Arial" w:hAnsi="Arial" w:cs="Arial"/>
          <w:color w:val="111111"/>
          <w:shd w:val="clear" w:color="auto" w:fill="FFFFFF"/>
        </w:rPr>
      </w:pPr>
      <w:proofErr w:type="spellStart"/>
      <w:r>
        <w:rPr>
          <w:rStyle w:val="hljs-keyword"/>
          <w:rFonts w:ascii="Consolas" w:hAnsi="Consolas"/>
          <w:b/>
          <w:bCs/>
          <w:color w:val="8959A8"/>
          <w:sz w:val="21"/>
          <w:szCs w:val="21"/>
          <w:shd w:val="clear" w:color="auto" w:fill="FBFDFF"/>
        </w:rPr>
        <w:t>КонецПроцедуры</w:t>
      </w:r>
      <w:proofErr w:type="spellEnd"/>
      <w:r>
        <w:rPr>
          <w:rFonts w:ascii="Arial" w:hAnsi="Arial" w:cs="Arial"/>
          <w:color w:val="111111"/>
          <w:shd w:val="clear" w:color="auto" w:fill="FFFFFF"/>
        </w:rPr>
        <w:t xml:space="preserve"> </w:t>
      </w:r>
    </w:p>
    <w:p w:rsidR="008970E7" w:rsidRDefault="00E97184">
      <w:pPr>
        <w:spacing w:after="0" w:line="360" w:lineRule="auto"/>
        <w:ind w:firstLine="709"/>
        <w:jc w:val="both"/>
        <w:rPr>
          <w:rStyle w:val="hljs-meta"/>
          <w:rFonts w:ascii="Times New Roman" w:hAnsi="Times New Roman" w:cs="Times New Roman"/>
          <w:color w:val="F5871F"/>
          <w:sz w:val="28"/>
          <w:szCs w:val="28"/>
          <w:shd w:val="clear" w:color="auto" w:fill="FBFDFF"/>
        </w:rPr>
      </w:pPr>
      <w:r>
        <w:rPr>
          <w:rFonts w:ascii="Times New Roman" w:hAnsi="Times New Roman" w:cs="Times New Roman"/>
          <w:color w:val="111111"/>
          <w:sz w:val="28"/>
          <w:szCs w:val="28"/>
          <w:shd w:val="clear" w:color="auto" w:fill="FFFFFF"/>
        </w:rPr>
        <w:t>Путем несложной переделки кода экспортируем справочник в JSON. Товары будут записаны в массив; для разнообразия приведем англоязычный вариант синтаксиса:</w:t>
      </w:r>
    </w:p>
    <w:p w:rsidR="008970E7" w:rsidRDefault="00E97184">
      <w:pPr>
        <w:rPr>
          <w:rFonts w:ascii="Consolas" w:hAnsi="Consolas"/>
          <w:color w:val="4D4D4C"/>
          <w:sz w:val="21"/>
          <w:szCs w:val="21"/>
          <w:shd w:val="clear" w:color="auto" w:fill="FBFDFF"/>
          <w:lang w:val="en-US"/>
        </w:rPr>
      </w:pPr>
      <w:r>
        <w:rPr>
          <w:rStyle w:val="hljs-meta"/>
          <w:rFonts w:ascii="Consolas" w:hAnsi="Consolas"/>
          <w:color w:val="F5871F"/>
          <w:sz w:val="21"/>
          <w:szCs w:val="21"/>
          <w:shd w:val="clear" w:color="auto" w:fill="FBFDFF"/>
          <w:lang w:val="en-US"/>
        </w:rPr>
        <w:t>&amp;</w:t>
      </w:r>
      <w:proofErr w:type="spellStart"/>
      <w:r>
        <w:rPr>
          <w:rStyle w:val="hljs-meta"/>
          <w:rFonts w:ascii="Consolas" w:hAnsi="Consolas"/>
          <w:color w:val="F5871F"/>
          <w:sz w:val="21"/>
          <w:szCs w:val="21"/>
          <w:shd w:val="clear" w:color="auto" w:fill="FBFDFF"/>
          <w:lang w:val="en-US"/>
        </w:rPr>
        <w:t>AtServer</w:t>
      </w:r>
      <w:proofErr w:type="spellEnd"/>
    </w:p>
    <w:p w:rsidR="008970E7" w:rsidRDefault="00E9718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 xml:space="preserve">Procedure </w:t>
      </w:r>
      <w:proofErr w:type="spellStart"/>
      <w:proofErr w:type="gramStart"/>
      <w:r>
        <w:rPr>
          <w:rFonts w:ascii="Consolas" w:hAnsi="Consolas"/>
          <w:color w:val="4D4D4C"/>
          <w:sz w:val="21"/>
          <w:szCs w:val="21"/>
          <w:shd w:val="clear" w:color="auto" w:fill="FBFDFF"/>
          <w:lang w:val="en-US"/>
        </w:rPr>
        <w:t>ExportJSONOnServer</w:t>
      </w:r>
      <w:proofErr w:type="spellEnd"/>
      <w:r>
        <w:rPr>
          <w:rFonts w:ascii="Consolas" w:hAnsi="Consolas"/>
          <w:color w:val="4D4D4C"/>
          <w:sz w:val="21"/>
          <w:szCs w:val="21"/>
          <w:shd w:val="clear" w:color="auto" w:fill="FBFDFF"/>
          <w:lang w:val="en-US"/>
        </w:rPr>
        <w:t>()</w:t>
      </w:r>
      <w:proofErr w:type="gramEnd"/>
    </w:p>
    <w:p w:rsidR="008970E7" w:rsidRDefault="00E9718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r>
      <w:proofErr w:type="spellStart"/>
      <w:proofErr w:type="gramStart"/>
      <w:r>
        <w:rPr>
          <w:rFonts w:ascii="Consolas" w:hAnsi="Consolas"/>
          <w:color w:val="4D4D4C"/>
          <w:sz w:val="21"/>
          <w:szCs w:val="21"/>
          <w:shd w:val="clear" w:color="auto" w:fill="FBFDFF"/>
          <w:lang w:val="en-US"/>
        </w:rPr>
        <w:t>NewXDTOSerializer</w:t>
      </w:r>
      <w:proofErr w:type="spellEnd"/>
      <w:r>
        <w:rPr>
          <w:rFonts w:ascii="Consolas" w:hAnsi="Consolas"/>
          <w:color w:val="4D4D4C"/>
          <w:sz w:val="21"/>
          <w:szCs w:val="21"/>
          <w:shd w:val="clear" w:color="auto" w:fill="FBFDFF"/>
          <w:lang w:val="en-US"/>
        </w:rPr>
        <w:t xml:space="preserve">  =</w:t>
      </w:r>
      <w:proofErr w:type="gramEnd"/>
      <w:r>
        <w:rPr>
          <w:rFonts w:ascii="Consolas" w:hAnsi="Consolas"/>
          <w:color w:val="4D4D4C"/>
          <w:sz w:val="21"/>
          <w:szCs w:val="21"/>
          <w:shd w:val="clear" w:color="auto" w:fill="FBFDFF"/>
          <w:lang w:val="en-US"/>
        </w:rPr>
        <w:t xml:space="preserve"> </w:t>
      </w:r>
      <w:proofErr w:type="spellStart"/>
      <w:r>
        <w:rPr>
          <w:rFonts w:ascii="Consolas" w:hAnsi="Consolas"/>
          <w:color w:val="4D4D4C"/>
          <w:sz w:val="21"/>
          <w:szCs w:val="21"/>
          <w:shd w:val="clear" w:color="auto" w:fill="FBFDFF"/>
          <w:lang w:val="en-US"/>
        </w:rPr>
        <w:t>XDTOSerializer</w:t>
      </w:r>
      <w:proofErr w:type="spellEnd"/>
      <w:r>
        <w:rPr>
          <w:rFonts w:ascii="Consolas" w:hAnsi="Consolas"/>
          <w:color w:val="4D4D4C"/>
          <w:sz w:val="21"/>
          <w:szCs w:val="21"/>
          <w:shd w:val="clear" w:color="auto" w:fill="FBFDFF"/>
          <w:lang w:val="en-US"/>
        </w:rPr>
        <w:t>;</w:t>
      </w:r>
    </w:p>
    <w:p w:rsidR="008970E7" w:rsidRDefault="00E9718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r>
      <w:proofErr w:type="spellStart"/>
      <w:r>
        <w:rPr>
          <w:rFonts w:ascii="Consolas" w:hAnsi="Consolas"/>
          <w:color w:val="4D4D4C"/>
          <w:sz w:val="21"/>
          <w:szCs w:val="21"/>
          <w:shd w:val="clear" w:color="auto" w:fill="FBFDFF"/>
          <w:lang w:val="en-US"/>
        </w:rPr>
        <w:t>NewJSONWriter</w:t>
      </w:r>
      <w:proofErr w:type="spellEnd"/>
      <w:r>
        <w:rPr>
          <w:rFonts w:ascii="Consolas" w:hAnsi="Consolas"/>
          <w:color w:val="4D4D4C"/>
          <w:sz w:val="21"/>
          <w:szCs w:val="21"/>
          <w:shd w:val="clear" w:color="auto" w:fill="FBFDFF"/>
          <w:lang w:val="en-US"/>
        </w:rPr>
        <w:t xml:space="preserve"> = New </w:t>
      </w:r>
      <w:proofErr w:type="spellStart"/>
      <w:proofErr w:type="gramStart"/>
      <w:r>
        <w:rPr>
          <w:rFonts w:ascii="Consolas" w:hAnsi="Consolas"/>
          <w:color w:val="4D4D4C"/>
          <w:sz w:val="21"/>
          <w:szCs w:val="21"/>
          <w:shd w:val="clear" w:color="auto" w:fill="FBFDFF"/>
          <w:lang w:val="en-US"/>
        </w:rPr>
        <w:t>JSONWriter</w:t>
      </w:r>
      <w:proofErr w:type="spellEnd"/>
      <w:r>
        <w:rPr>
          <w:rFonts w:ascii="Consolas" w:hAnsi="Consolas"/>
          <w:color w:val="4D4D4C"/>
          <w:sz w:val="21"/>
          <w:szCs w:val="21"/>
          <w:shd w:val="clear" w:color="auto" w:fill="FBFDFF"/>
          <w:lang w:val="en-US"/>
        </w:rPr>
        <w:t>(</w:t>
      </w:r>
      <w:proofErr w:type="gramEnd"/>
      <w:r>
        <w:rPr>
          <w:rFonts w:ascii="Consolas" w:hAnsi="Consolas"/>
          <w:color w:val="4D4D4C"/>
          <w:sz w:val="21"/>
          <w:szCs w:val="21"/>
          <w:shd w:val="clear" w:color="auto" w:fill="FBFDFF"/>
          <w:lang w:val="en-US"/>
        </w:rPr>
        <w:t>);</w:t>
      </w:r>
    </w:p>
    <w:p w:rsidR="008970E7" w:rsidRDefault="00E9718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r>
      <w:proofErr w:type="spellStart"/>
      <w:proofErr w:type="gramStart"/>
      <w:r>
        <w:rPr>
          <w:rFonts w:ascii="Consolas" w:hAnsi="Consolas"/>
          <w:color w:val="4D4D4C"/>
          <w:sz w:val="21"/>
          <w:szCs w:val="21"/>
          <w:shd w:val="clear" w:color="auto" w:fill="FBFDFF"/>
          <w:lang w:val="en-US"/>
        </w:rPr>
        <w:t>NewJSONWriter.OpenFile</w:t>
      </w:r>
      <w:proofErr w:type="spellEnd"/>
      <w:r>
        <w:rPr>
          <w:rFonts w:ascii="Consolas" w:hAnsi="Consolas"/>
          <w:color w:val="4D4D4C"/>
          <w:sz w:val="21"/>
          <w:szCs w:val="21"/>
          <w:shd w:val="clear" w:color="auto" w:fill="FBFDFF"/>
          <w:lang w:val="en-US"/>
        </w:rPr>
        <w:t>(</w:t>
      </w:r>
      <w:proofErr w:type="gramEnd"/>
      <w:r>
        <w:rPr>
          <w:rStyle w:val="hljs-string"/>
          <w:rFonts w:ascii="Consolas" w:hAnsi="Consolas"/>
          <w:color w:val="718C00"/>
          <w:sz w:val="21"/>
          <w:szCs w:val="21"/>
          <w:shd w:val="clear" w:color="auto" w:fill="FBFDFF"/>
          <w:lang w:val="en-US"/>
        </w:rPr>
        <w:t>"C:\Data\</w:t>
      </w:r>
      <w:r>
        <w:rPr>
          <w:rStyle w:val="hljs-string"/>
          <w:rFonts w:ascii="Consolas" w:hAnsi="Consolas"/>
          <w:color w:val="718C00"/>
          <w:sz w:val="21"/>
          <w:szCs w:val="21"/>
          <w:shd w:val="clear" w:color="auto" w:fill="FBFDFF"/>
        </w:rPr>
        <w:t>Номенклатура</w:t>
      </w:r>
      <w:r>
        <w:rPr>
          <w:rStyle w:val="hljs-string"/>
          <w:rFonts w:ascii="Consolas" w:hAnsi="Consolas"/>
          <w:color w:val="718C00"/>
          <w:sz w:val="21"/>
          <w:szCs w:val="21"/>
          <w:shd w:val="clear" w:color="auto" w:fill="FBFDFF"/>
          <w:lang w:val="en-US"/>
        </w:rPr>
        <w:t>.</w:t>
      </w:r>
      <w:proofErr w:type="spellStart"/>
      <w:r>
        <w:rPr>
          <w:rStyle w:val="hljs-string"/>
          <w:rFonts w:ascii="Consolas" w:hAnsi="Consolas"/>
          <w:color w:val="718C00"/>
          <w:sz w:val="21"/>
          <w:szCs w:val="21"/>
          <w:shd w:val="clear" w:color="auto" w:fill="FBFDFF"/>
          <w:lang w:val="en-US"/>
        </w:rPr>
        <w:t>json</w:t>
      </w:r>
      <w:proofErr w:type="spellEnd"/>
      <w:r>
        <w:rPr>
          <w:rStyle w:val="hljs-string"/>
          <w:rFonts w:ascii="Consolas" w:hAnsi="Consolas"/>
          <w:color w:val="718C00"/>
          <w:sz w:val="21"/>
          <w:szCs w:val="21"/>
          <w:shd w:val="clear" w:color="auto" w:fill="FBFDFF"/>
          <w:lang w:val="en-US"/>
        </w:rPr>
        <w:t>"</w:t>
      </w:r>
      <w:r>
        <w:rPr>
          <w:rFonts w:ascii="Consolas" w:hAnsi="Consolas"/>
          <w:color w:val="4D4D4C"/>
          <w:sz w:val="21"/>
          <w:szCs w:val="21"/>
          <w:shd w:val="clear" w:color="auto" w:fill="FBFDFF"/>
          <w:lang w:val="en-US"/>
        </w:rPr>
        <w:t xml:space="preserve">, </w:t>
      </w:r>
      <w:r>
        <w:rPr>
          <w:rStyle w:val="hljs-string"/>
          <w:rFonts w:ascii="Consolas" w:hAnsi="Consolas"/>
          <w:color w:val="718C00"/>
          <w:sz w:val="21"/>
          <w:szCs w:val="21"/>
          <w:shd w:val="clear" w:color="auto" w:fill="FBFDFF"/>
          <w:lang w:val="en-US"/>
        </w:rPr>
        <w:t>"UTF-8"</w:t>
      </w:r>
      <w:r>
        <w:rPr>
          <w:rFonts w:ascii="Consolas" w:hAnsi="Consolas"/>
          <w:color w:val="4D4D4C"/>
          <w:sz w:val="21"/>
          <w:szCs w:val="21"/>
          <w:shd w:val="clear" w:color="auto" w:fill="FBFDFF"/>
          <w:lang w:val="en-US"/>
        </w:rPr>
        <w:t>);</w:t>
      </w:r>
      <w:r>
        <w:rPr>
          <w:rFonts w:ascii="Consolas" w:hAnsi="Consolas"/>
          <w:color w:val="4D4D4C"/>
          <w:sz w:val="21"/>
          <w:szCs w:val="21"/>
          <w:shd w:val="clear" w:color="auto" w:fill="FBFDFF"/>
          <w:lang w:val="en-US"/>
        </w:rPr>
        <w:tab/>
      </w:r>
    </w:p>
    <w:p w:rsidR="008970E7" w:rsidRDefault="00E9718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lastRenderedPageBreak/>
        <w:tab/>
      </w:r>
      <w:proofErr w:type="spellStart"/>
      <w:proofErr w:type="gramStart"/>
      <w:r>
        <w:rPr>
          <w:rFonts w:ascii="Consolas" w:hAnsi="Consolas"/>
          <w:color w:val="4D4D4C"/>
          <w:sz w:val="21"/>
          <w:szCs w:val="21"/>
          <w:shd w:val="clear" w:color="auto" w:fill="FBFDFF"/>
          <w:lang w:val="en-US"/>
        </w:rPr>
        <w:t>NewJSONWriter.WriteStartObject</w:t>
      </w:r>
      <w:proofErr w:type="spellEnd"/>
      <w:r>
        <w:rPr>
          <w:rFonts w:ascii="Consolas" w:hAnsi="Consolas"/>
          <w:color w:val="4D4D4C"/>
          <w:sz w:val="21"/>
          <w:szCs w:val="21"/>
          <w:shd w:val="clear" w:color="auto" w:fill="FBFDFF"/>
          <w:lang w:val="en-US"/>
        </w:rPr>
        <w:t>(</w:t>
      </w:r>
      <w:proofErr w:type="gramEnd"/>
      <w:r>
        <w:rPr>
          <w:rFonts w:ascii="Consolas" w:hAnsi="Consolas"/>
          <w:color w:val="4D4D4C"/>
          <w:sz w:val="21"/>
          <w:szCs w:val="21"/>
          <w:shd w:val="clear" w:color="auto" w:fill="FBFDFF"/>
          <w:lang w:val="en-US"/>
        </w:rPr>
        <w:t>);</w:t>
      </w:r>
    </w:p>
    <w:p w:rsidR="008970E7" w:rsidRDefault="00E9718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r>
      <w:proofErr w:type="spellStart"/>
      <w:proofErr w:type="gramStart"/>
      <w:r>
        <w:rPr>
          <w:rFonts w:ascii="Consolas" w:hAnsi="Consolas"/>
          <w:color w:val="4D4D4C"/>
          <w:sz w:val="21"/>
          <w:szCs w:val="21"/>
          <w:shd w:val="clear" w:color="auto" w:fill="FBFDFF"/>
          <w:lang w:val="en-US"/>
        </w:rPr>
        <w:t>NewJSONWriter.WritePropertyName</w:t>
      </w:r>
      <w:proofErr w:type="spellEnd"/>
      <w:r>
        <w:rPr>
          <w:rFonts w:ascii="Consolas" w:hAnsi="Consolas"/>
          <w:color w:val="4D4D4C"/>
          <w:sz w:val="21"/>
          <w:szCs w:val="21"/>
          <w:shd w:val="clear" w:color="auto" w:fill="FBFDFF"/>
          <w:lang w:val="en-US"/>
        </w:rPr>
        <w:t>(</w:t>
      </w:r>
      <w:proofErr w:type="gramEnd"/>
      <w:r>
        <w:rPr>
          <w:rStyle w:val="hljs-string"/>
          <w:rFonts w:ascii="Consolas" w:hAnsi="Consolas"/>
          <w:color w:val="718C00"/>
          <w:sz w:val="21"/>
          <w:szCs w:val="21"/>
          <w:shd w:val="clear" w:color="auto" w:fill="FBFDFF"/>
          <w:lang w:val="en-US"/>
        </w:rPr>
        <w:t>"</w:t>
      </w:r>
      <w:proofErr w:type="spellStart"/>
      <w:r>
        <w:rPr>
          <w:rStyle w:val="hljs-string"/>
          <w:rFonts w:ascii="Consolas" w:hAnsi="Consolas"/>
          <w:color w:val="718C00"/>
          <w:sz w:val="21"/>
          <w:szCs w:val="21"/>
          <w:shd w:val="clear" w:color="auto" w:fill="FBFDFF"/>
        </w:rPr>
        <w:t>СправочникНоменклатура</w:t>
      </w:r>
      <w:proofErr w:type="spellEnd"/>
      <w:r>
        <w:rPr>
          <w:rStyle w:val="hljs-string"/>
          <w:rFonts w:ascii="Consolas" w:hAnsi="Consolas"/>
          <w:color w:val="718C00"/>
          <w:sz w:val="21"/>
          <w:szCs w:val="21"/>
          <w:shd w:val="clear" w:color="auto" w:fill="FBFDFF"/>
          <w:lang w:val="en-US"/>
        </w:rPr>
        <w:t>"</w:t>
      </w:r>
      <w:r>
        <w:rPr>
          <w:rFonts w:ascii="Consolas" w:hAnsi="Consolas"/>
          <w:color w:val="4D4D4C"/>
          <w:sz w:val="21"/>
          <w:szCs w:val="21"/>
          <w:shd w:val="clear" w:color="auto" w:fill="FBFDFF"/>
          <w:lang w:val="en-US"/>
        </w:rPr>
        <w:t>);</w:t>
      </w:r>
    </w:p>
    <w:p w:rsidR="008970E7" w:rsidRDefault="00E9718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r>
      <w:proofErr w:type="spellStart"/>
      <w:proofErr w:type="gramStart"/>
      <w:r>
        <w:rPr>
          <w:rFonts w:ascii="Consolas" w:hAnsi="Consolas"/>
          <w:color w:val="4D4D4C"/>
          <w:sz w:val="21"/>
          <w:szCs w:val="21"/>
          <w:shd w:val="clear" w:color="auto" w:fill="FBFDFF"/>
          <w:lang w:val="en-US"/>
        </w:rPr>
        <w:t>NewJSONWriter.WriteStartArray</w:t>
      </w:r>
      <w:proofErr w:type="spellEnd"/>
      <w:r>
        <w:rPr>
          <w:rFonts w:ascii="Consolas" w:hAnsi="Consolas"/>
          <w:color w:val="4D4D4C"/>
          <w:sz w:val="21"/>
          <w:szCs w:val="21"/>
          <w:shd w:val="clear" w:color="auto" w:fill="FBFDFF"/>
          <w:lang w:val="en-US"/>
        </w:rPr>
        <w:t>(</w:t>
      </w:r>
      <w:proofErr w:type="gramEnd"/>
      <w:r>
        <w:rPr>
          <w:rFonts w:ascii="Consolas" w:hAnsi="Consolas"/>
          <w:color w:val="4D4D4C"/>
          <w:sz w:val="21"/>
          <w:szCs w:val="21"/>
          <w:shd w:val="clear" w:color="auto" w:fill="FBFDFF"/>
          <w:lang w:val="en-US"/>
        </w:rPr>
        <w:t>);</w:t>
      </w:r>
      <w:r>
        <w:rPr>
          <w:rFonts w:ascii="Consolas" w:hAnsi="Consolas"/>
          <w:color w:val="4D4D4C"/>
          <w:sz w:val="21"/>
          <w:szCs w:val="21"/>
          <w:shd w:val="clear" w:color="auto" w:fill="FBFDFF"/>
          <w:lang w:val="en-US"/>
        </w:rPr>
        <w:tab/>
      </w:r>
    </w:p>
    <w:p w:rsidR="008970E7" w:rsidRDefault="00E9718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t xml:space="preserve">Selection = </w:t>
      </w:r>
      <w:proofErr w:type="gramStart"/>
      <w:r>
        <w:rPr>
          <w:rFonts w:ascii="Consolas" w:hAnsi="Consolas"/>
          <w:color w:val="4D4D4C"/>
          <w:sz w:val="21"/>
          <w:szCs w:val="21"/>
          <w:shd w:val="clear" w:color="auto" w:fill="FBFDFF"/>
          <w:lang w:val="en-US"/>
        </w:rPr>
        <w:t>Catalogs.</w:t>
      </w:r>
      <w:r>
        <w:rPr>
          <w:rFonts w:ascii="Consolas" w:hAnsi="Consolas"/>
          <w:color w:val="4D4D4C"/>
          <w:sz w:val="21"/>
          <w:szCs w:val="21"/>
          <w:shd w:val="clear" w:color="auto" w:fill="FBFDFF"/>
        </w:rPr>
        <w:t>Номенклатура</w:t>
      </w:r>
      <w:r>
        <w:rPr>
          <w:rFonts w:ascii="Consolas" w:hAnsi="Consolas"/>
          <w:color w:val="4D4D4C"/>
          <w:sz w:val="21"/>
          <w:szCs w:val="21"/>
          <w:shd w:val="clear" w:color="auto" w:fill="FBFDFF"/>
          <w:lang w:val="en-US"/>
        </w:rPr>
        <w:t>.Select(</w:t>
      </w:r>
      <w:proofErr w:type="gramEnd"/>
      <w:r>
        <w:rPr>
          <w:rFonts w:ascii="Consolas" w:hAnsi="Consolas"/>
          <w:color w:val="4D4D4C"/>
          <w:sz w:val="21"/>
          <w:szCs w:val="21"/>
          <w:shd w:val="clear" w:color="auto" w:fill="FBFDFF"/>
          <w:lang w:val="en-US"/>
        </w:rPr>
        <w:t>);</w:t>
      </w:r>
      <w:r>
        <w:rPr>
          <w:rFonts w:ascii="Consolas" w:hAnsi="Consolas"/>
          <w:color w:val="4D4D4C"/>
          <w:sz w:val="21"/>
          <w:szCs w:val="21"/>
          <w:shd w:val="clear" w:color="auto" w:fill="FBFDFF"/>
          <w:lang w:val="en-US"/>
        </w:rPr>
        <w:tab/>
      </w:r>
      <w:r>
        <w:rPr>
          <w:rFonts w:ascii="Consolas" w:hAnsi="Consolas"/>
          <w:color w:val="4D4D4C"/>
          <w:sz w:val="21"/>
          <w:szCs w:val="21"/>
          <w:shd w:val="clear" w:color="auto" w:fill="FBFDFF"/>
          <w:lang w:val="en-US"/>
        </w:rPr>
        <w:tab/>
      </w:r>
    </w:p>
    <w:p w:rsidR="008970E7" w:rsidRDefault="00E9718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t xml:space="preserve">While </w:t>
      </w:r>
      <w:proofErr w:type="spellStart"/>
      <w:proofErr w:type="gramStart"/>
      <w:r>
        <w:rPr>
          <w:rFonts w:ascii="Consolas" w:hAnsi="Consolas"/>
          <w:color w:val="4D4D4C"/>
          <w:sz w:val="21"/>
          <w:szCs w:val="21"/>
          <w:shd w:val="clear" w:color="auto" w:fill="FBFDFF"/>
          <w:lang w:val="en-US"/>
        </w:rPr>
        <w:t>Selection.Next</w:t>
      </w:r>
      <w:proofErr w:type="spellEnd"/>
      <w:r>
        <w:rPr>
          <w:rFonts w:ascii="Consolas" w:hAnsi="Consolas"/>
          <w:color w:val="4D4D4C"/>
          <w:sz w:val="21"/>
          <w:szCs w:val="21"/>
          <w:shd w:val="clear" w:color="auto" w:fill="FBFDFF"/>
          <w:lang w:val="en-US"/>
        </w:rPr>
        <w:t>(</w:t>
      </w:r>
      <w:proofErr w:type="gramEnd"/>
      <w:r>
        <w:rPr>
          <w:rFonts w:ascii="Consolas" w:hAnsi="Consolas"/>
          <w:color w:val="4D4D4C"/>
          <w:sz w:val="21"/>
          <w:szCs w:val="21"/>
          <w:shd w:val="clear" w:color="auto" w:fill="FBFDFF"/>
          <w:lang w:val="en-US"/>
        </w:rPr>
        <w:t xml:space="preserve">) Do </w:t>
      </w:r>
    </w:p>
    <w:p w:rsidR="008970E7" w:rsidRDefault="00E9718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r>
      <w:r>
        <w:rPr>
          <w:rFonts w:ascii="Consolas" w:hAnsi="Consolas"/>
          <w:color w:val="4D4D4C"/>
          <w:sz w:val="21"/>
          <w:szCs w:val="21"/>
          <w:shd w:val="clear" w:color="auto" w:fill="FBFDFF"/>
          <w:lang w:val="en-US"/>
        </w:rPr>
        <w:tab/>
      </w:r>
      <w:proofErr w:type="spellStart"/>
      <w:r>
        <w:rPr>
          <w:rFonts w:ascii="Consolas" w:hAnsi="Consolas"/>
          <w:color w:val="4D4D4C"/>
          <w:sz w:val="21"/>
          <w:szCs w:val="21"/>
          <w:shd w:val="clear" w:color="auto" w:fill="FBFDFF"/>
          <w:lang w:val="en-US"/>
        </w:rPr>
        <w:t>NomenclatureObject</w:t>
      </w:r>
      <w:proofErr w:type="spellEnd"/>
      <w:r>
        <w:rPr>
          <w:rFonts w:ascii="Consolas" w:hAnsi="Consolas"/>
          <w:color w:val="4D4D4C"/>
          <w:sz w:val="21"/>
          <w:szCs w:val="21"/>
          <w:shd w:val="clear" w:color="auto" w:fill="FBFDFF"/>
          <w:lang w:val="en-US"/>
        </w:rPr>
        <w:t xml:space="preserve"> = </w:t>
      </w:r>
      <w:proofErr w:type="spellStart"/>
      <w:proofErr w:type="gramStart"/>
      <w:r>
        <w:rPr>
          <w:rFonts w:ascii="Consolas" w:hAnsi="Consolas"/>
          <w:color w:val="4D4D4C"/>
          <w:sz w:val="21"/>
          <w:szCs w:val="21"/>
          <w:shd w:val="clear" w:color="auto" w:fill="FBFDFF"/>
          <w:lang w:val="en-US"/>
        </w:rPr>
        <w:t>Selection.GetObject</w:t>
      </w:r>
      <w:proofErr w:type="spellEnd"/>
      <w:r>
        <w:rPr>
          <w:rFonts w:ascii="Consolas" w:hAnsi="Consolas"/>
          <w:color w:val="4D4D4C"/>
          <w:sz w:val="21"/>
          <w:szCs w:val="21"/>
          <w:shd w:val="clear" w:color="auto" w:fill="FBFDFF"/>
          <w:lang w:val="en-US"/>
        </w:rPr>
        <w:t>(</w:t>
      </w:r>
      <w:proofErr w:type="gramEnd"/>
      <w:r>
        <w:rPr>
          <w:rFonts w:ascii="Consolas" w:hAnsi="Consolas"/>
          <w:color w:val="4D4D4C"/>
          <w:sz w:val="21"/>
          <w:szCs w:val="21"/>
          <w:shd w:val="clear" w:color="auto" w:fill="FBFDFF"/>
          <w:lang w:val="en-US"/>
        </w:rPr>
        <w:t>);</w:t>
      </w:r>
      <w:r>
        <w:rPr>
          <w:rFonts w:ascii="Consolas" w:hAnsi="Consolas"/>
          <w:color w:val="4D4D4C"/>
          <w:sz w:val="21"/>
          <w:szCs w:val="21"/>
          <w:shd w:val="clear" w:color="auto" w:fill="FBFDFF"/>
          <w:lang w:val="en-US"/>
        </w:rPr>
        <w:tab/>
      </w:r>
      <w:r>
        <w:rPr>
          <w:rFonts w:ascii="Consolas" w:hAnsi="Consolas"/>
          <w:color w:val="4D4D4C"/>
          <w:sz w:val="21"/>
          <w:szCs w:val="21"/>
          <w:shd w:val="clear" w:color="auto" w:fill="FBFDFF"/>
          <w:lang w:val="en-US"/>
        </w:rPr>
        <w:tab/>
      </w:r>
    </w:p>
    <w:p w:rsidR="008970E7" w:rsidRDefault="00E9718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r>
      <w:r>
        <w:rPr>
          <w:rFonts w:ascii="Consolas" w:hAnsi="Consolas"/>
          <w:color w:val="4D4D4C"/>
          <w:sz w:val="21"/>
          <w:szCs w:val="21"/>
          <w:shd w:val="clear" w:color="auto" w:fill="FBFDFF"/>
          <w:lang w:val="en-US"/>
        </w:rPr>
        <w:tab/>
      </w:r>
      <w:proofErr w:type="spellStart"/>
      <w:proofErr w:type="gramStart"/>
      <w:r>
        <w:rPr>
          <w:rFonts w:ascii="Consolas" w:hAnsi="Consolas"/>
          <w:color w:val="4D4D4C"/>
          <w:sz w:val="21"/>
          <w:szCs w:val="21"/>
          <w:shd w:val="clear" w:color="auto" w:fill="FBFDFF"/>
          <w:lang w:val="en-US"/>
        </w:rPr>
        <w:t>NewJSONWriter.WriteStartObject</w:t>
      </w:r>
      <w:proofErr w:type="spellEnd"/>
      <w:r>
        <w:rPr>
          <w:rFonts w:ascii="Consolas" w:hAnsi="Consolas"/>
          <w:color w:val="4D4D4C"/>
          <w:sz w:val="21"/>
          <w:szCs w:val="21"/>
          <w:shd w:val="clear" w:color="auto" w:fill="FBFDFF"/>
          <w:lang w:val="en-US"/>
        </w:rPr>
        <w:t>(</w:t>
      </w:r>
      <w:proofErr w:type="gramEnd"/>
      <w:r>
        <w:rPr>
          <w:rFonts w:ascii="Consolas" w:hAnsi="Consolas"/>
          <w:color w:val="4D4D4C"/>
          <w:sz w:val="21"/>
          <w:szCs w:val="21"/>
          <w:shd w:val="clear" w:color="auto" w:fill="FBFDFF"/>
          <w:lang w:val="en-US"/>
        </w:rPr>
        <w:t>);</w:t>
      </w:r>
      <w:r>
        <w:rPr>
          <w:rFonts w:ascii="Consolas" w:hAnsi="Consolas"/>
          <w:color w:val="4D4D4C"/>
          <w:sz w:val="21"/>
          <w:szCs w:val="21"/>
          <w:shd w:val="clear" w:color="auto" w:fill="FBFDFF"/>
          <w:lang w:val="en-US"/>
        </w:rPr>
        <w:tab/>
      </w:r>
      <w:r>
        <w:rPr>
          <w:rFonts w:ascii="Consolas" w:hAnsi="Consolas"/>
          <w:color w:val="4D4D4C"/>
          <w:sz w:val="21"/>
          <w:szCs w:val="21"/>
          <w:shd w:val="clear" w:color="auto" w:fill="FBFDFF"/>
          <w:lang w:val="en-US"/>
        </w:rPr>
        <w:tab/>
      </w:r>
    </w:p>
    <w:p w:rsidR="008970E7" w:rsidRDefault="00E9718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r>
      <w:r>
        <w:rPr>
          <w:rFonts w:ascii="Consolas" w:hAnsi="Consolas"/>
          <w:color w:val="4D4D4C"/>
          <w:sz w:val="21"/>
          <w:szCs w:val="21"/>
          <w:shd w:val="clear" w:color="auto" w:fill="FBFDFF"/>
          <w:lang w:val="en-US"/>
        </w:rPr>
        <w:tab/>
      </w:r>
      <w:proofErr w:type="spellStart"/>
      <w:proofErr w:type="gramStart"/>
      <w:r>
        <w:rPr>
          <w:rFonts w:ascii="Consolas" w:hAnsi="Consolas"/>
          <w:color w:val="4D4D4C"/>
          <w:sz w:val="21"/>
          <w:szCs w:val="21"/>
          <w:shd w:val="clear" w:color="auto" w:fill="FBFDFF"/>
          <w:lang w:val="en-US"/>
        </w:rPr>
        <w:t>NewJSONWriter.WritePropertyName</w:t>
      </w:r>
      <w:proofErr w:type="spellEnd"/>
      <w:r>
        <w:rPr>
          <w:rFonts w:ascii="Consolas" w:hAnsi="Consolas"/>
          <w:color w:val="4D4D4C"/>
          <w:sz w:val="21"/>
          <w:szCs w:val="21"/>
          <w:shd w:val="clear" w:color="auto" w:fill="FBFDFF"/>
          <w:lang w:val="en-US"/>
        </w:rPr>
        <w:t>(</w:t>
      </w:r>
      <w:proofErr w:type="gramEnd"/>
      <w:r>
        <w:rPr>
          <w:rStyle w:val="hljs-string"/>
          <w:rFonts w:ascii="Consolas" w:hAnsi="Consolas"/>
          <w:color w:val="718C00"/>
          <w:sz w:val="21"/>
          <w:szCs w:val="21"/>
          <w:shd w:val="clear" w:color="auto" w:fill="FBFDFF"/>
          <w:lang w:val="en-US"/>
        </w:rPr>
        <w:t>"</w:t>
      </w:r>
      <w:r>
        <w:rPr>
          <w:rStyle w:val="hljs-string"/>
          <w:rFonts w:ascii="Consolas" w:hAnsi="Consolas"/>
          <w:color w:val="718C00"/>
          <w:sz w:val="21"/>
          <w:szCs w:val="21"/>
          <w:shd w:val="clear" w:color="auto" w:fill="FBFDFF"/>
        </w:rPr>
        <w:t>Номенклатура</w:t>
      </w:r>
      <w:r>
        <w:rPr>
          <w:rStyle w:val="hljs-string"/>
          <w:rFonts w:ascii="Consolas" w:hAnsi="Consolas"/>
          <w:color w:val="718C00"/>
          <w:sz w:val="21"/>
          <w:szCs w:val="21"/>
          <w:shd w:val="clear" w:color="auto" w:fill="FBFDFF"/>
          <w:lang w:val="en-US"/>
        </w:rPr>
        <w:t>"</w:t>
      </w:r>
      <w:r>
        <w:rPr>
          <w:rFonts w:ascii="Consolas" w:hAnsi="Consolas"/>
          <w:color w:val="4D4D4C"/>
          <w:sz w:val="21"/>
          <w:szCs w:val="21"/>
          <w:shd w:val="clear" w:color="auto" w:fill="FBFDFF"/>
          <w:lang w:val="en-US"/>
        </w:rPr>
        <w:t>);</w:t>
      </w:r>
    </w:p>
    <w:p w:rsidR="008970E7" w:rsidRDefault="00E9718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r>
      <w:r>
        <w:rPr>
          <w:rFonts w:ascii="Consolas" w:hAnsi="Consolas"/>
          <w:color w:val="4D4D4C"/>
          <w:sz w:val="21"/>
          <w:szCs w:val="21"/>
          <w:shd w:val="clear" w:color="auto" w:fill="FBFDFF"/>
          <w:lang w:val="en-US"/>
        </w:rPr>
        <w:tab/>
      </w:r>
      <w:proofErr w:type="spellStart"/>
      <w:proofErr w:type="gramStart"/>
      <w:r>
        <w:rPr>
          <w:rFonts w:ascii="Consolas" w:hAnsi="Consolas"/>
          <w:color w:val="4D4D4C"/>
          <w:sz w:val="21"/>
          <w:szCs w:val="21"/>
          <w:shd w:val="clear" w:color="auto" w:fill="FBFDFF"/>
          <w:lang w:val="en-US"/>
        </w:rPr>
        <w:t>NewXDTOSerializer.WriteJSON</w:t>
      </w:r>
      <w:proofErr w:type="spellEnd"/>
      <w:r>
        <w:rPr>
          <w:rFonts w:ascii="Consolas" w:hAnsi="Consolas"/>
          <w:color w:val="4D4D4C"/>
          <w:sz w:val="21"/>
          <w:szCs w:val="21"/>
          <w:shd w:val="clear" w:color="auto" w:fill="FBFDFF"/>
          <w:lang w:val="en-US"/>
        </w:rPr>
        <w:t>(</w:t>
      </w:r>
      <w:proofErr w:type="spellStart"/>
      <w:proofErr w:type="gramEnd"/>
      <w:r>
        <w:rPr>
          <w:rFonts w:ascii="Consolas" w:hAnsi="Consolas"/>
          <w:color w:val="4D4D4C"/>
          <w:sz w:val="21"/>
          <w:szCs w:val="21"/>
          <w:shd w:val="clear" w:color="auto" w:fill="FBFDFF"/>
          <w:lang w:val="en-US"/>
        </w:rPr>
        <w:t>NewJSONWriter</w:t>
      </w:r>
      <w:proofErr w:type="spellEnd"/>
      <w:r>
        <w:rPr>
          <w:rFonts w:ascii="Consolas" w:hAnsi="Consolas"/>
          <w:color w:val="4D4D4C"/>
          <w:sz w:val="21"/>
          <w:szCs w:val="21"/>
          <w:shd w:val="clear" w:color="auto" w:fill="FBFDFF"/>
          <w:lang w:val="en-US"/>
        </w:rPr>
        <w:t xml:space="preserve">, </w:t>
      </w:r>
      <w:proofErr w:type="spellStart"/>
      <w:r>
        <w:rPr>
          <w:rFonts w:ascii="Consolas" w:hAnsi="Consolas"/>
          <w:color w:val="4D4D4C"/>
          <w:sz w:val="21"/>
          <w:szCs w:val="21"/>
          <w:shd w:val="clear" w:color="auto" w:fill="FBFDFF"/>
          <w:lang w:val="en-US"/>
        </w:rPr>
        <w:t>NomenclatureObject</w:t>
      </w:r>
      <w:proofErr w:type="spellEnd"/>
      <w:r>
        <w:rPr>
          <w:rFonts w:ascii="Consolas" w:hAnsi="Consolas"/>
          <w:color w:val="4D4D4C"/>
          <w:sz w:val="21"/>
          <w:szCs w:val="21"/>
          <w:shd w:val="clear" w:color="auto" w:fill="FBFDFF"/>
          <w:lang w:val="en-US"/>
        </w:rPr>
        <w:t xml:space="preserve">, </w:t>
      </w:r>
      <w:proofErr w:type="spellStart"/>
      <w:r>
        <w:rPr>
          <w:rFonts w:ascii="Consolas" w:hAnsi="Consolas"/>
          <w:color w:val="4D4D4C"/>
          <w:sz w:val="21"/>
          <w:szCs w:val="21"/>
          <w:shd w:val="clear" w:color="auto" w:fill="FBFDFF"/>
          <w:lang w:val="en-US"/>
        </w:rPr>
        <w:t>XMLTypeAssignment.Implicit</w:t>
      </w:r>
      <w:proofErr w:type="spellEnd"/>
      <w:r>
        <w:rPr>
          <w:rFonts w:ascii="Consolas" w:hAnsi="Consolas"/>
          <w:color w:val="4D4D4C"/>
          <w:sz w:val="21"/>
          <w:szCs w:val="21"/>
          <w:shd w:val="clear" w:color="auto" w:fill="FBFDFF"/>
          <w:lang w:val="en-US"/>
        </w:rPr>
        <w:t>);</w:t>
      </w:r>
      <w:r>
        <w:rPr>
          <w:rFonts w:ascii="Consolas" w:hAnsi="Consolas"/>
          <w:color w:val="4D4D4C"/>
          <w:sz w:val="21"/>
          <w:szCs w:val="21"/>
          <w:shd w:val="clear" w:color="auto" w:fill="FBFDFF"/>
          <w:lang w:val="en-US"/>
        </w:rPr>
        <w:tab/>
      </w:r>
      <w:r>
        <w:rPr>
          <w:rFonts w:ascii="Consolas" w:hAnsi="Consolas"/>
          <w:color w:val="4D4D4C"/>
          <w:sz w:val="21"/>
          <w:szCs w:val="21"/>
          <w:shd w:val="clear" w:color="auto" w:fill="FBFDFF"/>
          <w:lang w:val="en-US"/>
        </w:rPr>
        <w:tab/>
      </w:r>
    </w:p>
    <w:p w:rsidR="008970E7" w:rsidRDefault="00E9718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r>
      <w:r>
        <w:rPr>
          <w:rFonts w:ascii="Consolas" w:hAnsi="Consolas"/>
          <w:color w:val="4D4D4C"/>
          <w:sz w:val="21"/>
          <w:szCs w:val="21"/>
          <w:shd w:val="clear" w:color="auto" w:fill="FBFDFF"/>
          <w:lang w:val="en-US"/>
        </w:rPr>
        <w:tab/>
      </w:r>
      <w:proofErr w:type="spellStart"/>
      <w:proofErr w:type="gramStart"/>
      <w:r>
        <w:rPr>
          <w:rFonts w:ascii="Consolas" w:hAnsi="Consolas"/>
          <w:color w:val="4D4D4C"/>
          <w:sz w:val="21"/>
          <w:szCs w:val="21"/>
          <w:shd w:val="clear" w:color="auto" w:fill="FBFDFF"/>
          <w:lang w:val="en-US"/>
        </w:rPr>
        <w:t>NewJSONWriter.WriteEndObject</w:t>
      </w:r>
      <w:proofErr w:type="spellEnd"/>
      <w:r>
        <w:rPr>
          <w:rFonts w:ascii="Consolas" w:hAnsi="Consolas"/>
          <w:color w:val="4D4D4C"/>
          <w:sz w:val="21"/>
          <w:szCs w:val="21"/>
          <w:shd w:val="clear" w:color="auto" w:fill="FBFDFF"/>
          <w:lang w:val="en-US"/>
        </w:rPr>
        <w:t>(</w:t>
      </w:r>
      <w:proofErr w:type="gramEnd"/>
      <w:r>
        <w:rPr>
          <w:rFonts w:ascii="Consolas" w:hAnsi="Consolas"/>
          <w:color w:val="4D4D4C"/>
          <w:sz w:val="21"/>
          <w:szCs w:val="21"/>
          <w:shd w:val="clear" w:color="auto" w:fill="FBFDFF"/>
          <w:lang w:val="en-US"/>
        </w:rPr>
        <w:t>);</w:t>
      </w:r>
    </w:p>
    <w:p w:rsidR="008970E7" w:rsidRDefault="00E9718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r>
      <w:proofErr w:type="spellStart"/>
      <w:r>
        <w:rPr>
          <w:rFonts w:ascii="Consolas" w:hAnsi="Consolas"/>
          <w:color w:val="4D4D4C"/>
          <w:sz w:val="21"/>
          <w:szCs w:val="21"/>
          <w:shd w:val="clear" w:color="auto" w:fill="FBFDFF"/>
          <w:lang w:val="en-US"/>
        </w:rPr>
        <w:t>EndDo</w:t>
      </w:r>
      <w:proofErr w:type="spellEnd"/>
      <w:r>
        <w:rPr>
          <w:rFonts w:ascii="Consolas" w:hAnsi="Consolas"/>
          <w:color w:val="4D4D4C"/>
          <w:sz w:val="21"/>
          <w:szCs w:val="21"/>
          <w:shd w:val="clear" w:color="auto" w:fill="FBFDFF"/>
          <w:lang w:val="en-US"/>
        </w:rPr>
        <w:t>;</w:t>
      </w:r>
      <w:r>
        <w:rPr>
          <w:rFonts w:ascii="Consolas" w:hAnsi="Consolas"/>
          <w:color w:val="4D4D4C"/>
          <w:sz w:val="21"/>
          <w:szCs w:val="21"/>
          <w:shd w:val="clear" w:color="auto" w:fill="FBFDFF"/>
          <w:lang w:val="en-US"/>
        </w:rPr>
        <w:tab/>
      </w:r>
    </w:p>
    <w:p w:rsidR="008970E7" w:rsidRDefault="00E9718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r>
      <w:proofErr w:type="spellStart"/>
      <w:proofErr w:type="gramStart"/>
      <w:r>
        <w:rPr>
          <w:rFonts w:ascii="Consolas" w:hAnsi="Consolas"/>
          <w:color w:val="4D4D4C"/>
          <w:sz w:val="21"/>
          <w:szCs w:val="21"/>
          <w:shd w:val="clear" w:color="auto" w:fill="FBFDFF"/>
          <w:lang w:val="en-US"/>
        </w:rPr>
        <w:t>NewJSONWriter.WriteEndArray</w:t>
      </w:r>
      <w:proofErr w:type="spellEnd"/>
      <w:r>
        <w:rPr>
          <w:rFonts w:ascii="Consolas" w:hAnsi="Consolas"/>
          <w:color w:val="4D4D4C"/>
          <w:sz w:val="21"/>
          <w:szCs w:val="21"/>
          <w:shd w:val="clear" w:color="auto" w:fill="FBFDFF"/>
          <w:lang w:val="en-US"/>
        </w:rPr>
        <w:t>(</w:t>
      </w:r>
      <w:proofErr w:type="gramEnd"/>
      <w:r>
        <w:rPr>
          <w:rFonts w:ascii="Consolas" w:hAnsi="Consolas"/>
          <w:color w:val="4D4D4C"/>
          <w:sz w:val="21"/>
          <w:szCs w:val="21"/>
          <w:shd w:val="clear" w:color="auto" w:fill="FBFDFF"/>
          <w:lang w:val="en-US"/>
        </w:rPr>
        <w:t>);</w:t>
      </w:r>
    </w:p>
    <w:p w:rsidR="008970E7" w:rsidRDefault="00E9718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r>
      <w:proofErr w:type="spellStart"/>
      <w:proofErr w:type="gramStart"/>
      <w:r>
        <w:rPr>
          <w:rFonts w:ascii="Consolas" w:hAnsi="Consolas"/>
          <w:color w:val="4D4D4C"/>
          <w:sz w:val="21"/>
          <w:szCs w:val="21"/>
          <w:shd w:val="clear" w:color="auto" w:fill="FBFDFF"/>
          <w:lang w:val="en-US"/>
        </w:rPr>
        <w:t>NewJSONWriter.WriteEndObject</w:t>
      </w:r>
      <w:proofErr w:type="spellEnd"/>
      <w:r>
        <w:rPr>
          <w:rFonts w:ascii="Consolas" w:hAnsi="Consolas"/>
          <w:color w:val="4D4D4C"/>
          <w:sz w:val="21"/>
          <w:szCs w:val="21"/>
          <w:shd w:val="clear" w:color="auto" w:fill="FBFDFF"/>
          <w:lang w:val="en-US"/>
        </w:rPr>
        <w:t>(</w:t>
      </w:r>
      <w:proofErr w:type="gramEnd"/>
      <w:r>
        <w:rPr>
          <w:rFonts w:ascii="Consolas" w:hAnsi="Consolas"/>
          <w:color w:val="4D4D4C"/>
          <w:sz w:val="21"/>
          <w:szCs w:val="21"/>
          <w:shd w:val="clear" w:color="auto" w:fill="FBFDFF"/>
          <w:lang w:val="en-US"/>
        </w:rPr>
        <w:t>);</w:t>
      </w:r>
    </w:p>
    <w:p w:rsidR="008970E7" w:rsidRDefault="00E9718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r>
      <w:proofErr w:type="spellStart"/>
      <w:proofErr w:type="gramStart"/>
      <w:r>
        <w:rPr>
          <w:rFonts w:ascii="Consolas" w:hAnsi="Consolas"/>
          <w:color w:val="4D4D4C"/>
          <w:sz w:val="21"/>
          <w:szCs w:val="21"/>
          <w:shd w:val="clear" w:color="auto" w:fill="FBFDFF"/>
          <w:lang w:val="en-US"/>
        </w:rPr>
        <w:t>NewJSONWriter.Close</w:t>
      </w:r>
      <w:proofErr w:type="spellEnd"/>
      <w:r>
        <w:rPr>
          <w:rFonts w:ascii="Consolas" w:hAnsi="Consolas"/>
          <w:color w:val="4D4D4C"/>
          <w:sz w:val="21"/>
          <w:szCs w:val="21"/>
          <w:shd w:val="clear" w:color="auto" w:fill="FBFDFF"/>
          <w:lang w:val="en-US"/>
        </w:rPr>
        <w:t>(</w:t>
      </w:r>
      <w:proofErr w:type="gramEnd"/>
      <w:r>
        <w:rPr>
          <w:rFonts w:ascii="Consolas" w:hAnsi="Consolas"/>
          <w:color w:val="4D4D4C"/>
          <w:sz w:val="21"/>
          <w:szCs w:val="21"/>
          <w:shd w:val="clear" w:color="auto" w:fill="FBFDFF"/>
          <w:lang w:val="en-US"/>
        </w:rPr>
        <w:t>);</w:t>
      </w:r>
      <w:r>
        <w:rPr>
          <w:rFonts w:ascii="Consolas" w:hAnsi="Consolas"/>
          <w:color w:val="4D4D4C"/>
          <w:sz w:val="21"/>
          <w:szCs w:val="21"/>
          <w:shd w:val="clear" w:color="auto" w:fill="FBFDFF"/>
          <w:lang w:val="en-US"/>
        </w:rPr>
        <w:tab/>
      </w:r>
    </w:p>
    <w:p w:rsidR="008970E7" w:rsidRDefault="00E97184">
      <w:pPr>
        <w:tabs>
          <w:tab w:val="left" w:pos="4580"/>
        </w:tabs>
        <w:rPr>
          <w:rFonts w:ascii="Arial" w:hAnsi="Arial" w:cs="Arial"/>
          <w:color w:val="111111"/>
          <w:shd w:val="clear" w:color="auto" w:fill="FFFFFF"/>
          <w:lang w:val="en-US"/>
        </w:rPr>
      </w:pPr>
      <w:proofErr w:type="spellStart"/>
      <w:r>
        <w:rPr>
          <w:rFonts w:ascii="Consolas" w:hAnsi="Consolas"/>
          <w:color w:val="4D4D4C"/>
          <w:sz w:val="21"/>
          <w:szCs w:val="21"/>
          <w:shd w:val="clear" w:color="auto" w:fill="FBFDFF"/>
          <w:lang w:val="en-US"/>
        </w:rPr>
        <w:t>EndProcedure</w:t>
      </w:r>
      <w:proofErr w:type="spellEnd"/>
      <w:r>
        <w:rPr>
          <w:rFonts w:ascii="Arial" w:hAnsi="Arial" w:cs="Arial"/>
          <w:color w:val="111111"/>
          <w:shd w:val="clear" w:color="auto" w:fill="FFFFFF"/>
          <w:lang w:val="en-US"/>
        </w:rPr>
        <w:t xml:space="preserve"> </w:t>
      </w:r>
    </w:p>
    <w:p w:rsidR="008970E7" w:rsidRDefault="00E97184">
      <w:pPr>
        <w:tabs>
          <w:tab w:val="left" w:pos="4580"/>
        </w:tabs>
        <w:spacing w:after="0" w:line="360" w:lineRule="auto"/>
        <w:ind w:firstLine="709"/>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Далее</w:t>
      </w:r>
      <w:r w:rsidRPr="00C63933">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останется</w:t>
      </w:r>
      <w:r w:rsidRPr="00C63933">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только</w:t>
      </w:r>
      <w:r w:rsidRPr="00C63933">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передать</w:t>
      </w:r>
      <w:r w:rsidRPr="00C63933">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данные</w:t>
      </w:r>
      <w:r w:rsidRPr="00C63933">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конечному</w:t>
      </w:r>
      <w:r w:rsidRPr="00C63933">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потребителю</w:t>
      </w:r>
      <w:r w:rsidRPr="00C63933">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 xml:space="preserve">Платформа 1С: Предприятие поддерживает основные </w:t>
      </w:r>
      <w:proofErr w:type="gramStart"/>
      <w:r>
        <w:rPr>
          <w:rFonts w:ascii="Times New Roman" w:hAnsi="Times New Roman" w:cs="Times New Roman"/>
          <w:color w:val="111111"/>
          <w:sz w:val="28"/>
          <w:szCs w:val="28"/>
          <w:shd w:val="clear" w:color="auto" w:fill="FFFFFF"/>
        </w:rPr>
        <w:t>интернет-протоколы</w:t>
      </w:r>
      <w:proofErr w:type="gramEnd"/>
      <w:r>
        <w:rPr>
          <w:rFonts w:ascii="Times New Roman" w:hAnsi="Times New Roman" w:cs="Times New Roman"/>
          <w:color w:val="111111"/>
          <w:sz w:val="28"/>
          <w:szCs w:val="28"/>
          <w:shd w:val="clear" w:color="auto" w:fill="FFFFFF"/>
        </w:rPr>
        <w:t xml:space="preserve"> HTTP, FTP, POP3, SMTP, IMAP, включая их безопасные версии.</w:t>
      </w:r>
    </w:p>
    <w:p w:rsidR="008970E7" w:rsidRDefault="00E97184">
      <w:pPr>
        <w:rPr>
          <w:rFonts w:ascii="Times New Roman" w:hAnsi="Times New Roman" w:cs="Times New Roman"/>
          <w:color w:val="111111"/>
          <w:sz w:val="28"/>
          <w:szCs w:val="28"/>
          <w:shd w:val="clear" w:color="auto" w:fill="FFFFFF"/>
        </w:rPr>
      </w:pPr>
      <w:r>
        <w:br w:type="page"/>
      </w:r>
    </w:p>
    <w:p w:rsidR="008970E7" w:rsidRDefault="00E97184">
      <w:pPr>
        <w:pStyle w:val="2"/>
        <w:spacing w:line="360" w:lineRule="auto"/>
        <w:jc w:val="center"/>
        <w:rPr>
          <w:rStyle w:val="20"/>
          <w:rFonts w:ascii="Times New Roman" w:eastAsiaTheme="minorHAnsi" w:hAnsi="Times New Roman"/>
        </w:rPr>
      </w:pPr>
      <w:bookmarkStart w:id="4" w:name="_Toc107252330"/>
      <w:r>
        <w:rPr>
          <w:rStyle w:val="20"/>
          <w:rFonts w:ascii="Times New Roman" w:eastAsiaTheme="minorHAnsi" w:hAnsi="Times New Roman"/>
        </w:rPr>
        <w:lastRenderedPageBreak/>
        <w:t>4 ВЫПОЛНЕНИЕ ОТЛАДКИ ПРОГРАММНОГО МОДУЛЯ С ИСПОЛЬЗОВАНИЕМ СПЕЦИАЛИЗИРОВАННЫХ ПРОГРАММНЫХ СРЕДСТВ</w:t>
      </w:r>
      <w:bookmarkEnd w:id="4"/>
    </w:p>
    <w:p w:rsidR="008970E7" w:rsidRDefault="008970E7">
      <w:pPr>
        <w:pStyle w:val="af6"/>
        <w:spacing w:after="0" w:line="360" w:lineRule="auto"/>
        <w:ind w:left="0" w:firstLine="709"/>
        <w:jc w:val="center"/>
        <w:rPr>
          <w:rFonts w:ascii="Times New Roman" w:hAnsi="Times New Roman" w:cs="Times New Roman"/>
          <w:sz w:val="10"/>
          <w:szCs w:val="10"/>
          <w:lang w:eastAsia="ru-RU"/>
        </w:rPr>
      </w:pPr>
    </w:p>
    <w:p w:rsidR="008970E7" w:rsidRDefault="00E97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Отладка фоновых заданий 1С</w:t>
      </w:r>
    </w:p>
    <w:p w:rsidR="008970E7" w:rsidRDefault="00E97184">
      <w:pPr>
        <w:pStyle w:val="af7"/>
        <w:shd w:val="clear" w:color="auto" w:fill="FFFFFF"/>
        <w:spacing w:beforeAutospacing="0" w:after="0" w:afterAutospacing="0" w:line="360" w:lineRule="auto"/>
        <w:ind w:firstLine="709"/>
        <w:jc w:val="both"/>
        <w:rPr>
          <w:sz w:val="28"/>
          <w:szCs w:val="28"/>
        </w:rPr>
      </w:pPr>
      <w:r>
        <w:rPr>
          <w:sz w:val="28"/>
          <w:szCs w:val="28"/>
        </w:rPr>
        <w:t>Для того чтобы иметь возможность отладки фоновых заданий, необходимо зайти в меню «Отладка — Подключение». В открывшемся окне нажать кнопку «Автоматическое подключение»:</w:t>
      </w:r>
    </w:p>
    <w:p w:rsidR="008970E7" w:rsidRDefault="00E179D9" w:rsidP="00E179D9">
      <w:pPr>
        <w:pStyle w:val="af7"/>
        <w:shd w:val="clear" w:color="auto" w:fill="FFFFFF"/>
        <w:spacing w:beforeAutospacing="0" w:after="0" w:afterAutospacing="0" w:line="360" w:lineRule="auto"/>
        <w:ind w:firstLine="709"/>
        <w:jc w:val="center"/>
        <w:rPr>
          <w:sz w:val="28"/>
          <w:szCs w:val="28"/>
          <w:lang w:val="en-US"/>
        </w:rPr>
      </w:pPr>
      <w:r>
        <w:rPr>
          <w:noProof/>
        </w:rPr>
        <w:drawing>
          <wp:inline distT="0" distB="0" distL="0" distR="0" wp14:anchorId="3752859C" wp14:editId="72552111">
            <wp:extent cx="4676775" cy="3011306"/>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18457" r="56946" b="32231"/>
                    <a:stretch/>
                  </pic:blipFill>
                  <pic:spPr bwMode="auto">
                    <a:xfrm>
                      <a:off x="0" y="0"/>
                      <a:ext cx="4678495" cy="3012413"/>
                    </a:xfrm>
                    <a:prstGeom prst="rect">
                      <a:avLst/>
                    </a:prstGeom>
                    <a:ln>
                      <a:noFill/>
                    </a:ln>
                    <a:extLst>
                      <a:ext uri="{53640926-AAD7-44D8-BBD7-CCE9431645EC}">
                        <a14:shadowObscured xmlns:a14="http://schemas.microsoft.com/office/drawing/2010/main"/>
                      </a:ext>
                    </a:extLst>
                  </pic:spPr>
                </pic:pic>
              </a:graphicData>
            </a:graphic>
          </wp:inline>
        </w:drawing>
      </w:r>
    </w:p>
    <w:p w:rsidR="00E179D9" w:rsidRPr="00E179D9" w:rsidRDefault="00E179D9" w:rsidP="00E179D9">
      <w:pPr>
        <w:pStyle w:val="af7"/>
        <w:shd w:val="clear" w:color="auto" w:fill="FFFFFF"/>
        <w:spacing w:beforeAutospacing="0" w:after="0" w:afterAutospacing="0" w:line="360" w:lineRule="auto"/>
        <w:ind w:firstLine="709"/>
        <w:jc w:val="center"/>
        <w:rPr>
          <w:sz w:val="28"/>
          <w:szCs w:val="28"/>
        </w:rPr>
      </w:pPr>
      <w:r>
        <w:rPr>
          <w:sz w:val="28"/>
          <w:szCs w:val="28"/>
        </w:rPr>
        <w:t xml:space="preserve">Рисунок 2 – </w:t>
      </w:r>
      <w:r w:rsidR="00A03199">
        <w:rPr>
          <w:sz w:val="28"/>
          <w:szCs w:val="28"/>
        </w:rPr>
        <w:t>О</w:t>
      </w:r>
      <w:bookmarkStart w:id="5" w:name="_GoBack"/>
      <w:bookmarkEnd w:id="5"/>
      <w:r>
        <w:rPr>
          <w:sz w:val="28"/>
          <w:szCs w:val="28"/>
        </w:rPr>
        <w:t>тладка фоновых заданий</w:t>
      </w:r>
    </w:p>
    <w:p w:rsidR="008970E7" w:rsidRDefault="00E97184">
      <w:pPr>
        <w:pStyle w:val="af7"/>
        <w:shd w:val="clear" w:color="auto" w:fill="FFFFFF"/>
        <w:spacing w:beforeAutospacing="0" w:after="0" w:afterAutospacing="0" w:line="360" w:lineRule="auto"/>
        <w:ind w:firstLine="709"/>
        <w:jc w:val="both"/>
        <w:rPr>
          <w:sz w:val="28"/>
          <w:szCs w:val="28"/>
        </w:rPr>
      </w:pPr>
      <w:r>
        <w:rPr>
          <w:sz w:val="28"/>
          <w:szCs w:val="28"/>
        </w:rPr>
        <w:t>В этом окне Вы можете установить соответствующий флаг.</w:t>
      </w:r>
    </w:p>
    <w:p w:rsidR="008970E7" w:rsidRDefault="00E97184">
      <w:pPr>
        <w:pStyle w:val="af7"/>
        <w:shd w:val="clear" w:color="auto" w:fill="FFFFFF"/>
        <w:spacing w:beforeAutospacing="0" w:after="0" w:afterAutospacing="0" w:line="360" w:lineRule="auto"/>
        <w:ind w:firstLine="709"/>
        <w:jc w:val="both"/>
        <w:rPr>
          <w:sz w:val="28"/>
          <w:szCs w:val="28"/>
        </w:rPr>
      </w:pPr>
      <w:r>
        <w:rPr>
          <w:sz w:val="28"/>
          <w:szCs w:val="28"/>
        </w:rPr>
        <w:t xml:space="preserve">Помимо фоновых заданий, в данном окне Вы можете включить отладку внешних соединений, </w:t>
      </w:r>
      <w:proofErr w:type="spellStart"/>
      <w:r>
        <w:rPr>
          <w:sz w:val="28"/>
          <w:szCs w:val="28"/>
        </w:rPr>
        <w:t>http</w:t>
      </w:r>
      <w:proofErr w:type="spellEnd"/>
      <w:r>
        <w:rPr>
          <w:sz w:val="28"/>
          <w:szCs w:val="28"/>
        </w:rPr>
        <w:t xml:space="preserve"> и </w:t>
      </w:r>
      <w:hyperlink r:id="rId16">
        <w:proofErr w:type="spellStart"/>
        <w:r>
          <w:rPr>
            <w:sz w:val="28"/>
            <w:szCs w:val="28"/>
          </w:rPr>
          <w:t>web</w:t>
        </w:r>
        <w:proofErr w:type="spellEnd"/>
        <w:r>
          <w:rPr>
            <w:sz w:val="28"/>
            <w:szCs w:val="28"/>
          </w:rPr>
          <w:t>-сервисов</w:t>
        </w:r>
      </w:hyperlink>
      <w:r>
        <w:rPr>
          <w:sz w:val="28"/>
          <w:szCs w:val="28"/>
        </w:rPr>
        <w:t>.</w:t>
      </w:r>
    </w:p>
    <w:p w:rsidR="008970E7" w:rsidRDefault="00E97184">
      <w:pPr>
        <w:spacing w:after="0" w:line="360" w:lineRule="auto"/>
        <w:ind w:firstLine="709"/>
        <w:rPr>
          <w:rFonts w:ascii="Times New Roman" w:hAnsi="Times New Roman" w:cs="Times New Roman"/>
          <w:sz w:val="28"/>
          <w:szCs w:val="28"/>
        </w:rPr>
      </w:pPr>
      <w:r>
        <w:br w:type="page"/>
      </w:r>
    </w:p>
    <w:p w:rsidR="008970E7" w:rsidRDefault="00E97184">
      <w:pPr>
        <w:pStyle w:val="2"/>
        <w:spacing w:line="360" w:lineRule="auto"/>
        <w:ind w:firstLine="709"/>
        <w:jc w:val="center"/>
        <w:rPr>
          <w:rFonts w:ascii="Times New Roman" w:hAnsi="Times New Roman"/>
        </w:rPr>
      </w:pPr>
      <w:bookmarkStart w:id="6" w:name="_Toc107252331"/>
      <w:r>
        <w:rPr>
          <w:rFonts w:ascii="Times New Roman" w:hAnsi="Times New Roman"/>
        </w:rPr>
        <w:lastRenderedPageBreak/>
        <w:t>5 ОСУЩЕСТВЛЕНИЕ РАЗРАБОТКИ ТЕСТОВЫХ НАБОРОВ И ТЕСТОВЫХ СЦЕНАРИЕВ ДЛЯ ПРОГРАММНОГО ОБЕСПЕЧЕНИЯ.</w:t>
      </w:r>
      <w:bookmarkEnd w:id="6"/>
    </w:p>
    <w:p w:rsidR="008970E7" w:rsidRDefault="008970E7">
      <w:pPr>
        <w:spacing w:after="0" w:line="360" w:lineRule="auto"/>
        <w:jc w:val="center"/>
        <w:rPr>
          <w:rFonts w:ascii="Times New Roman" w:hAnsi="Times New Roman" w:cs="Times New Roman"/>
          <w:bCs/>
          <w:sz w:val="20"/>
          <w:szCs w:val="20"/>
        </w:rPr>
      </w:pPr>
    </w:p>
    <w:p w:rsidR="008970E7" w:rsidRDefault="00E9718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Разработка тестовых наборов, тестовых сценариев на программное обеспечение</w:t>
      </w:r>
    </w:p>
    <w:p w:rsidR="008970E7" w:rsidRDefault="00E97184">
      <w:pPr>
        <w:spacing w:after="0" w:line="240" w:lineRule="auto"/>
        <w:rPr>
          <w:rFonts w:ascii="Times New Roman" w:hAnsi="Times New Roman" w:cs="Times New Roman"/>
          <w:sz w:val="18"/>
          <w:szCs w:val="18"/>
        </w:rPr>
      </w:pPr>
      <w:r>
        <w:rPr>
          <w:rFonts w:ascii="Times New Roman" w:hAnsi="Times New Roman" w:cs="Times New Roman"/>
          <w:sz w:val="18"/>
          <w:szCs w:val="18"/>
        </w:rPr>
        <w:t>Аннотация теста</w:t>
      </w:r>
    </w:p>
    <w:tbl>
      <w:tblPr>
        <w:tblW w:w="6436" w:type="dxa"/>
        <w:tblInd w:w="80" w:type="dxa"/>
        <w:tblLayout w:type="fixed"/>
        <w:tblLook w:val="00A0" w:firstRow="1" w:lastRow="0" w:firstColumn="1" w:lastColumn="0" w:noHBand="0" w:noVBand="0"/>
      </w:tblPr>
      <w:tblGrid>
        <w:gridCol w:w="3136"/>
        <w:gridCol w:w="3300"/>
      </w:tblGrid>
      <w:tr w:rsidR="008970E7">
        <w:trPr>
          <w:trHeight w:val="422"/>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Название проекта</w:t>
            </w:r>
          </w:p>
          <w:p w:rsidR="008970E7" w:rsidRDefault="008970E7">
            <w:pPr>
              <w:widowControl w:val="0"/>
              <w:spacing w:after="0" w:line="240" w:lineRule="auto"/>
              <w:jc w:val="right"/>
              <w:rPr>
                <w:rFonts w:ascii="Times New Roman" w:eastAsia="Microsoft YaHei" w:hAnsi="Times New Roman" w:cs="Times New Roman"/>
                <w:b/>
                <w:bCs/>
                <w:color w:val="FFFFFF"/>
                <w:sz w:val="18"/>
                <w:szCs w:val="18"/>
                <w:lang w:val="en-AU" w:eastAsia="en-AU"/>
              </w:rPr>
            </w:pPr>
          </w:p>
        </w:tc>
        <w:tc>
          <w:tcPr>
            <w:tcW w:w="3299" w:type="dxa"/>
            <w:tcBorders>
              <w:top w:val="single" w:sz="4" w:space="0" w:color="2F75B5"/>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val="en-US" w:eastAsia="en-AU"/>
              </w:rPr>
            </w:pPr>
            <w:r>
              <w:rPr>
                <w:rFonts w:ascii="Times New Roman" w:eastAsia="Microsoft YaHei" w:hAnsi="Times New Roman" w:cs="Times New Roman"/>
                <w:sz w:val="18"/>
                <w:szCs w:val="18"/>
                <w:lang w:eastAsia="en-AU"/>
              </w:rPr>
              <w:t>1</w:t>
            </w:r>
            <w:r>
              <w:rPr>
                <w:rFonts w:ascii="Times New Roman" w:eastAsia="Microsoft YaHei" w:hAnsi="Times New Roman" w:cs="Times New Roman"/>
                <w:sz w:val="18"/>
                <w:szCs w:val="18"/>
                <w:lang w:val="en-US" w:eastAsia="en-AU"/>
              </w:rPr>
              <w:t>C</w:t>
            </w:r>
          </w:p>
        </w:tc>
      </w:tr>
      <w:tr w:rsidR="008970E7">
        <w:trPr>
          <w:trHeight w:val="414"/>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Рабочая версия</w:t>
            </w:r>
          </w:p>
          <w:p w:rsidR="008970E7" w:rsidRDefault="008970E7">
            <w:pPr>
              <w:widowControl w:val="0"/>
              <w:spacing w:after="0" w:line="240" w:lineRule="auto"/>
              <w:jc w:val="right"/>
              <w:rPr>
                <w:rFonts w:ascii="Times New Roman" w:eastAsia="Microsoft YaHei" w:hAnsi="Times New Roman" w:cs="Times New Roman"/>
                <w:b/>
                <w:bCs/>
                <w:color w:val="FFFFFF"/>
                <w:sz w:val="18"/>
                <w:szCs w:val="18"/>
                <w:lang w:eastAsia="en-AU"/>
              </w:rPr>
            </w:pPr>
          </w:p>
        </w:tc>
        <w:tc>
          <w:tcPr>
            <w:tcW w:w="3299"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eastAsia="en-AU"/>
              </w:rPr>
            </w:pPr>
            <w:r>
              <w:rPr>
                <w:rFonts w:ascii="Times New Roman" w:eastAsia="Microsoft YaHei" w:hAnsi="Times New Roman" w:cs="Times New Roman"/>
                <w:sz w:val="18"/>
                <w:szCs w:val="18"/>
                <w:lang w:eastAsia="en-AU"/>
              </w:rPr>
              <w:t>1.0</w:t>
            </w:r>
          </w:p>
        </w:tc>
      </w:tr>
      <w:tr w:rsidR="008970E7">
        <w:trPr>
          <w:trHeight w:val="406"/>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 xml:space="preserve">Имя </w:t>
            </w:r>
            <w:proofErr w:type="gramStart"/>
            <w:r>
              <w:rPr>
                <w:rFonts w:ascii="Times New Roman" w:eastAsia="Microsoft YaHei" w:hAnsi="Times New Roman" w:cs="Times New Roman"/>
                <w:b/>
                <w:bCs/>
                <w:color w:val="FFFFFF"/>
                <w:sz w:val="18"/>
                <w:szCs w:val="18"/>
                <w:lang w:eastAsia="en-AU"/>
              </w:rPr>
              <w:t>тестирующего</w:t>
            </w:r>
            <w:proofErr w:type="gramEnd"/>
          </w:p>
          <w:p w:rsidR="008970E7" w:rsidRDefault="008970E7">
            <w:pPr>
              <w:widowControl w:val="0"/>
              <w:spacing w:after="0" w:line="240" w:lineRule="auto"/>
              <w:jc w:val="right"/>
              <w:rPr>
                <w:rFonts w:ascii="Times New Roman" w:eastAsia="Microsoft YaHei" w:hAnsi="Times New Roman" w:cs="Times New Roman"/>
                <w:b/>
                <w:bCs/>
                <w:color w:val="FFFFFF"/>
                <w:sz w:val="18"/>
                <w:szCs w:val="18"/>
                <w:lang w:val="en-AU" w:eastAsia="en-AU"/>
              </w:rPr>
            </w:pPr>
          </w:p>
        </w:tc>
        <w:tc>
          <w:tcPr>
            <w:tcW w:w="3299"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eastAsia="en-AU"/>
              </w:rPr>
            </w:pPr>
            <w:r>
              <w:rPr>
                <w:rFonts w:ascii="Times New Roman" w:eastAsia="Microsoft YaHei" w:hAnsi="Times New Roman" w:cs="Times New Roman"/>
                <w:sz w:val="18"/>
                <w:szCs w:val="18"/>
                <w:lang w:eastAsia="en-AU"/>
              </w:rPr>
              <w:t>Логинов Максим Вячеславович</w:t>
            </w:r>
          </w:p>
        </w:tc>
      </w:tr>
      <w:tr w:rsidR="008970E7">
        <w:trPr>
          <w:trHeight w:val="426"/>
        </w:trPr>
        <w:tc>
          <w:tcPr>
            <w:tcW w:w="3136" w:type="dxa"/>
            <w:tcBorders>
              <w:left w:val="single" w:sz="4" w:space="0" w:color="2F75B5"/>
              <w:bottom w:val="single" w:sz="4" w:space="0" w:color="2F75B5"/>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Дат</w:t>
            </w:r>
            <w:proofErr w:type="gramStart"/>
            <w:r>
              <w:rPr>
                <w:rFonts w:ascii="Times New Roman" w:eastAsia="Microsoft YaHei" w:hAnsi="Times New Roman" w:cs="Times New Roman"/>
                <w:b/>
                <w:bCs/>
                <w:color w:val="FFFFFF"/>
                <w:sz w:val="18"/>
                <w:szCs w:val="18"/>
                <w:lang w:eastAsia="en-AU"/>
              </w:rPr>
              <w:t>а(</w:t>
            </w:r>
            <w:proofErr w:type="gramEnd"/>
            <w:r>
              <w:rPr>
                <w:rFonts w:ascii="Times New Roman" w:eastAsia="Microsoft YaHei" w:hAnsi="Times New Roman" w:cs="Times New Roman"/>
                <w:b/>
                <w:bCs/>
                <w:color w:val="FFFFFF"/>
                <w:sz w:val="18"/>
                <w:szCs w:val="18"/>
                <w:lang w:eastAsia="en-AU"/>
              </w:rPr>
              <w:t>ы) теста</w:t>
            </w:r>
          </w:p>
          <w:p w:rsidR="008970E7" w:rsidRDefault="008970E7">
            <w:pPr>
              <w:widowControl w:val="0"/>
              <w:spacing w:after="0" w:line="240" w:lineRule="auto"/>
              <w:jc w:val="right"/>
              <w:rPr>
                <w:rFonts w:ascii="Times New Roman" w:eastAsia="Microsoft YaHei" w:hAnsi="Times New Roman" w:cs="Times New Roman"/>
                <w:b/>
                <w:bCs/>
                <w:color w:val="FFFFFF"/>
                <w:sz w:val="18"/>
                <w:szCs w:val="18"/>
                <w:lang w:val="en-AU" w:eastAsia="en-AU"/>
              </w:rPr>
            </w:pPr>
          </w:p>
        </w:tc>
        <w:tc>
          <w:tcPr>
            <w:tcW w:w="3299" w:type="dxa"/>
            <w:tcBorders>
              <w:bottom w:val="single" w:sz="4" w:space="0" w:color="2F75B5"/>
              <w:right w:val="single" w:sz="4" w:space="0" w:color="2F75B5"/>
            </w:tcBorders>
            <w:vAlign w:val="center"/>
          </w:tcPr>
          <w:p w:rsidR="008970E7" w:rsidRDefault="00E97184" w:rsidP="008449A3">
            <w:pPr>
              <w:widowControl w:val="0"/>
              <w:spacing w:after="0" w:line="240" w:lineRule="auto"/>
              <w:rPr>
                <w:rFonts w:ascii="Times New Roman" w:eastAsia="Microsoft YaHei" w:hAnsi="Times New Roman" w:cs="Times New Roman"/>
                <w:color w:val="FFFFFF"/>
                <w:sz w:val="18"/>
                <w:szCs w:val="18"/>
                <w:lang w:eastAsia="en-AU"/>
              </w:rPr>
            </w:pPr>
            <w:r>
              <w:rPr>
                <w:rFonts w:ascii="Times New Roman" w:eastAsia="Microsoft YaHei" w:hAnsi="Times New Roman" w:cs="Times New Roman"/>
                <w:sz w:val="18"/>
                <w:szCs w:val="18"/>
                <w:lang w:eastAsia="en-AU"/>
              </w:rPr>
              <w:t>1</w:t>
            </w:r>
            <w:r w:rsidR="008449A3">
              <w:rPr>
                <w:rFonts w:ascii="Times New Roman" w:eastAsia="Microsoft YaHei" w:hAnsi="Times New Roman" w:cs="Times New Roman"/>
                <w:sz w:val="18"/>
                <w:szCs w:val="18"/>
                <w:lang w:eastAsia="en-AU"/>
              </w:rPr>
              <w:t>4</w:t>
            </w:r>
            <w:r>
              <w:rPr>
                <w:rFonts w:ascii="Times New Roman" w:eastAsia="Microsoft YaHei" w:hAnsi="Times New Roman" w:cs="Times New Roman"/>
                <w:sz w:val="18"/>
                <w:szCs w:val="18"/>
                <w:lang w:eastAsia="en-AU"/>
              </w:rPr>
              <w:t>. 06.2022</w:t>
            </w:r>
          </w:p>
        </w:tc>
      </w:tr>
    </w:tbl>
    <w:p w:rsidR="008970E7" w:rsidRDefault="00E97184">
      <w:pPr>
        <w:spacing w:after="0" w:line="240" w:lineRule="auto"/>
        <w:rPr>
          <w:rFonts w:ascii="Times New Roman" w:hAnsi="Times New Roman" w:cs="Times New Roman"/>
          <w:sz w:val="18"/>
          <w:szCs w:val="18"/>
        </w:rPr>
      </w:pPr>
      <w:r>
        <w:rPr>
          <w:rFonts w:ascii="Times New Roman" w:hAnsi="Times New Roman" w:cs="Times New Roman"/>
          <w:sz w:val="18"/>
          <w:szCs w:val="18"/>
        </w:rPr>
        <w:t>Тестовый пример #1:</w:t>
      </w:r>
    </w:p>
    <w:tbl>
      <w:tblPr>
        <w:tblW w:w="9838" w:type="dxa"/>
        <w:tblInd w:w="80" w:type="dxa"/>
        <w:tblLayout w:type="fixed"/>
        <w:tblLook w:val="00A0" w:firstRow="1" w:lastRow="0" w:firstColumn="1" w:lastColumn="0" w:noHBand="0" w:noVBand="0"/>
      </w:tblPr>
      <w:tblGrid>
        <w:gridCol w:w="3136"/>
        <w:gridCol w:w="6702"/>
      </w:tblGrid>
      <w:tr w:rsidR="008970E7">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val="en-AU" w:eastAsia="en-AU"/>
              </w:rPr>
            </w:pPr>
            <w:r>
              <w:rPr>
                <w:rFonts w:ascii="Times New Roman" w:eastAsia="Microsoft YaHei" w:hAnsi="Times New Roman" w:cs="Times New Roman"/>
                <w:b/>
                <w:bCs/>
                <w:color w:val="FFFFFF"/>
                <w:sz w:val="18"/>
                <w:szCs w:val="18"/>
                <w:lang w:eastAsia="en-AU"/>
              </w:rPr>
              <w:t xml:space="preserve">Тестовый пример </w:t>
            </w:r>
            <w:r>
              <w:rPr>
                <w:rFonts w:ascii="Times New Roman" w:eastAsia="Microsoft YaHei" w:hAnsi="Times New Roman" w:cs="Times New Roman"/>
                <w:b/>
                <w:bCs/>
                <w:color w:val="FFFFFF"/>
                <w:sz w:val="18"/>
                <w:szCs w:val="18"/>
                <w:lang w:val="en-AU" w:eastAsia="en-AU"/>
              </w:rPr>
              <w:t>#</w:t>
            </w:r>
          </w:p>
        </w:tc>
        <w:tc>
          <w:tcPr>
            <w:tcW w:w="6701" w:type="dxa"/>
            <w:tcBorders>
              <w:top w:val="single" w:sz="4" w:space="0" w:color="2F75B5"/>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val="en-AU" w:eastAsia="en-AU"/>
              </w:rPr>
            </w:pPr>
            <w:r>
              <w:rPr>
                <w:rFonts w:ascii="Times New Roman" w:eastAsia="Microsoft YaHei" w:hAnsi="Times New Roman" w:cs="Times New Roman"/>
                <w:sz w:val="18"/>
                <w:szCs w:val="18"/>
                <w:lang w:eastAsia="en-AU"/>
              </w:rPr>
              <w:t>ТС_ПИ_1</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Приоритет тестирования</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val="en-AU" w:eastAsia="en-AU"/>
              </w:rPr>
            </w:pPr>
            <w:r>
              <w:rPr>
                <w:rFonts w:ascii="Times New Roman" w:eastAsia="Microsoft YaHei" w:hAnsi="Times New Roman" w:cs="Times New Roman"/>
                <w:sz w:val="18"/>
                <w:szCs w:val="18"/>
                <w:lang w:eastAsia="en-AU"/>
              </w:rPr>
              <w:t>высокий</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Заголовок/название теста</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val="en-US" w:eastAsia="en-AU"/>
              </w:rPr>
            </w:pPr>
            <w:r>
              <w:rPr>
                <w:rFonts w:ascii="Times New Roman" w:eastAsia="Microsoft YaHei" w:hAnsi="Times New Roman" w:cs="Times New Roman"/>
                <w:sz w:val="18"/>
                <w:szCs w:val="18"/>
                <w:lang w:eastAsia="en-AU"/>
              </w:rPr>
              <w:t xml:space="preserve">Авторизация приложения </w:t>
            </w:r>
            <w:r>
              <w:rPr>
                <w:rFonts w:ascii="Times New Roman" w:eastAsia="Microsoft YaHei" w:hAnsi="Times New Roman" w:cs="Times New Roman"/>
                <w:sz w:val="18"/>
                <w:szCs w:val="18"/>
                <w:lang w:val="en-US" w:eastAsia="en-AU"/>
              </w:rPr>
              <w:t>1C</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Краткое изложение теста</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eastAsia="en-AU"/>
              </w:rPr>
            </w:pPr>
            <w:r>
              <w:rPr>
                <w:rFonts w:ascii="Times New Roman" w:eastAsia="Microsoft YaHei" w:hAnsi="Times New Roman" w:cs="Times New Roman"/>
                <w:sz w:val="18"/>
                <w:szCs w:val="18"/>
                <w:lang w:eastAsia="en-AU"/>
              </w:rPr>
              <w:t>Вход</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Этапы теста</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eastAsia="en-AU"/>
              </w:rPr>
            </w:pPr>
            <w:proofErr w:type="gramStart"/>
            <w:r>
              <w:rPr>
                <w:rFonts w:ascii="Times New Roman" w:eastAsia="Microsoft YaHei" w:hAnsi="Times New Roman" w:cs="Times New Roman"/>
                <w:sz w:val="18"/>
                <w:szCs w:val="18"/>
                <w:lang w:eastAsia="en-AU"/>
              </w:rPr>
              <w:t>1.Заполнить поле «Логин»</w:t>
            </w:r>
            <w:r>
              <w:rPr>
                <w:rFonts w:ascii="Times New Roman" w:hAnsi="Times New Roman" w:cs="Times New Roman"/>
                <w:sz w:val="18"/>
                <w:szCs w:val="18"/>
                <w:shd w:val="clear" w:color="auto" w:fill="F0F0F0"/>
              </w:rPr>
              <w:t>, состоящее из латинских букв, кириллицы.</w:t>
            </w:r>
            <w:r>
              <w:rPr>
                <w:rFonts w:ascii="Times New Roman" w:eastAsia="Microsoft YaHei" w:hAnsi="Times New Roman" w:cs="Times New Roman"/>
                <w:sz w:val="18"/>
                <w:szCs w:val="18"/>
                <w:lang w:eastAsia="en-AU"/>
              </w:rPr>
              <w:t xml:space="preserve"> 2.Заполнить поле «Пароль»</w:t>
            </w:r>
            <w:r>
              <w:rPr>
                <w:rFonts w:ascii="Times New Roman" w:hAnsi="Times New Roman" w:cs="Times New Roman"/>
                <w:sz w:val="18"/>
                <w:szCs w:val="18"/>
                <w:shd w:val="clear" w:color="auto" w:fill="F0F0F0"/>
              </w:rPr>
              <w:t>, состоящее из латинских букв, кириллицы.</w:t>
            </w:r>
            <w:r>
              <w:rPr>
                <w:rFonts w:ascii="Times New Roman" w:eastAsia="Microsoft YaHei" w:hAnsi="Times New Roman" w:cs="Times New Roman"/>
                <w:sz w:val="18"/>
                <w:szCs w:val="18"/>
                <w:lang w:eastAsia="en-AU"/>
              </w:rPr>
              <w:t xml:space="preserve"> 3.Нажать кнопку «Вход».</w:t>
            </w:r>
            <w:proofErr w:type="gramEnd"/>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Тестовые данные</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eastAsia="en-AU"/>
              </w:rPr>
            </w:pPr>
            <w:r>
              <w:rPr>
                <w:rFonts w:ascii="Times New Roman" w:eastAsia="Microsoft YaHei" w:hAnsi="Times New Roman" w:cs="Times New Roman"/>
                <w:sz w:val="18"/>
                <w:szCs w:val="18"/>
                <w:lang w:eastAsia="en-AU"/>
              </w:rPr>
              <w:t>1.Корректный логин. 2.Правильный пароль. 3.Нажата кнопка «Вход».</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Ожидаемый результат</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val="en-AU" w:eastAsia="en-AU"/>
              </w:rPr>
            </w:pPr>
            <w:r>
              <w:rPr>
                <w:rFonts w:ascii="Times New Roman" w:eastAsia="Microsoft YaHei" w:hAnsi="Times New Roman" w:cs="Times New Roman"/>
                <w:sz w:val="18"/>
                <w:szCs w:val="18"/>
                <w:lang w:eastAsia="en-AU"/>
              </w:rPr>
              <w:t>1.Логин введён правильно.  2.Пароль введён правильно. 3.Произошёл вход в систему.</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Фактический результат</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val="en-AU" w:eastAsia="en-AU"/>
              </w:rPr>
            </w:pPr>
            <w:r>
              <w:rPr>
                <w:rFonts w:ascii="Times New Roman" w:eastAsia="Microsoft YaHei" w:hAnsi="Times New Roman" w:cs="Times New Roman"/>
                <w:sz w:val="18"/>
                <w:szCs w:val="18"/>
                <w:lang w:eastAsia="en-AU"/>
              </w:rPr>
              <w:t>Произведён вход в систему</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Статус</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val="en-AU" w:eastAsia="en-AU"/>
              </w:rPr>
            </w:pPr>
            <w:r>
              <w:rPr>
                <w:rFonts w:ascii="Times New Roman" w:eastAsia="Microsoft YaHei" w:hAnsi="Times New Roman" w:cs="Times New Roman"/>
                <w:sz w:val="18"/>
                <w:szCs w:val="18"/>
                <w:lang w:eastAsia="en-AU"/>
              </w:rPr>
              <w:t>Зачёт</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Предварительное условие</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eastAsia="en-AU"/>
              </w:rPr>
            </w:pPr>
            <w:r>
              <w:rPr>
                <w:rFonts w:ascii="Times New Roman" w:eastAsia="Microsoft YaHei" w:hAnsi="Times New Roman" w:cs="Times New Roman"/>
                <w:sz w:val="18"/>
                <w:szCs w:val="18"/>
                <w:lang w:eastAsia="en-AU"/>
              </w:rPr>
              <w:t>Открыто приложение 1</w:t>
            </w:r>
            <w:r>
              <w:rPr>
                <w:rFonts w:ascii="Times New Roman" w:eastAsia="Microsoft YaHei" w:hAnsi="Times New Roman" w:cs="Times New Roman"/>
                <w:sz w:val="18"/>
                <w:szCs w:val="18"/>
                <w:lang w:val="en-US" w:eastAsia="en-AU"/>
              </w:rPr>
              <w:t>C</w:t>
            </w:r>
            <w:r>
              <w:rPr>
                <w:rFonts w:ascii="Times New Roman" w:eastAsia="Microsoft YaHei" w:hAnsi="Times New Roman" w:cs="Times New Roman"/>
                <w:sz w:val="18"/>
                <w:szCs w:val="18"/>
                <w:lang w:eastAsia="en-AU"/>
              </w:rPr>
              <w:t xml:space="preserve"> (форма авторизации). Есть логин и пароль для входа в систему.</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Постусловие</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eastAsia="en-AU"/>
              </w:rPr>
            </w:pPr>
            <w:r>
              <w:rPr>
                <w:rFonts w:ascii="Times New Roman" w:eastAsia="Microsoft YaHei" w:hAnsi="Times New Roman" w:cs="Times New Roman"/>
                <w:sz w:val="18"/>
                <w:szCs w:val="18"/>
                <w:lang w:eastAsia="en-AU"/>
              </w:rPr>
              <w:t>Вход систему, открытие главной формы приложения</w:t>
            </w:r>
          </w:p>
        </w:tc>
      </w:tr>
      <w:tr w:rsidR="008970E7">
        <w:trPr>
          <w:trHeight w:val="499"/>
        </w:trPr>
        <w:tc>
          <w:tcPr>
            <w:tcW w:w="3136" w:type="dxa"/>
            <w:tcBorders>
              <w:left w:val="single" w:sz="4" w:space="0" w:color="2F75B5"/>
              <w:bottom w:val="single" w:sz="4" w:space="0" w:color="2F75B5"/>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Примечания/комментарии</w:t>
            </w:r>
          </w:p>
        </w:tc>
        <w:tc>
          <w:tcPr>
            <w:tcW w:w="6701" w:type="dxa"/>
            <w:tcBorders>
              <w:bottom w:val="single" w:sz="4" w:space="0" w:color="2F75B5"/>
              <w:right w:val="single" w:sz="4" w:space="0" w:color="2F75B5"/>
            </w:tcBorders>
            <w:vAlign w:val="center"/>
          </w:tcPr>
          <w:p w:rsidR="008970E7" w:rsidRDefault="008970E7">
            <w:pPr>
              <w:widowControl w:val="0"/>
              <w:spacing w:after="0" w:line="240" w:lineRule="auto"/>
              <w:rPr>
                <w:rFonts w:ascii="Times New Roman" w:eastAsia="Microsoft YaHei" w:hAnsi="Times New Roman" w:cs="Times New Roman"/>
                <w:sz w:val="18"/>
                <w:szCs w:val="18"/>
                <w:lang w:val="en-AU" w:eastAsia="en-AU"/>
              </w:rPr>
            </w:pPr>
          </w:p>
        </w:tc>
      </w:tr>
    </w:tbl>
    <w:p w:rsidR="008970E7" w:rsidRDefault="00E97184">
      <w:pPr>
        <w:spacing w:after="0" w:line="240" w:lineRule="auto"/>
        <w:rPr>
          <w:rFonts w:ascii="Times New Roman" w:hAnsi="Times New Roman" w:cs="Times New Roman"/>
          <w:sz w:val="18"/>
          <w:szCs w:val="18"/>
        </w:rPr>
      </w:pPr>
      <w:r>
        <w:rPr>
          <w:rFonts w:ascii="Times New Roman" w:hAnsi="Times New Roman" w:cs="Times New Roman"/>
          <w:sz w:val="18"/>
          <w:szCs w:val="18"/>
        </w:rPr>
        <w:t>Тестовый пример #</w:t>
      </w:r>
      <w:r>
        <w:rPr>
          <w:rFonts w:ascii="Times New Roman" w:hAnsi="Times New Roman" w:cs="Times New Roman"/>
          <w:sz w:val="18"/>
          <w:szCs w:val="18"/>
          <w:lang w:val="en-US"/>
        </w:rPr>
        <w:t>2</w:t>
      </w:r>
      <w:r>
        <w:rPr>
          <w:rFonts w:ascii="Times New Roman" w:hAnsi="Times New Roman" w:cs="Times New Roman"/>
          <w:sz w:val="18"/>
          <w:szCs w:val="18"/>
        </w:rPr>
        <w:t>:</w:t>
      </w:r>
    </w:p>
    <w:tbl>
      <w:tblPr>
        <w:tblW w:w="9838" w:type="dxa"/>
        <w:tblInd w:w="80" w:type="dxa"/>
        <w:tblLayout w:type="fixed"/>
        <w:tblLook w:val="00A0" w:firstRow="1" w:lastRow="0" w:firstColumn="1" w:lastColumn="0" w:noHBand="0" w:noVBand="0"/>
      </w:tblPr>
      <w:tblGrid>
        <w:gridCol w:w="3136"/>
        <w:gridCol w:w="6702"/>
      </w:tblGrid>
      <w:tr w:rsidR="008970E7">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val="en-AU" w:eastAsia="en-AU"/>
              </w:rPr>
            </w:pPr>
            <w:r>
              <w:rPr>
                <w:rFonts w:ascii="Times New Roman" w:eastAsia="Microsoft YaHei" w:hAnsi="Times New Roman" w:cs="Times New Roman"/>
                <w:b/>
                <w:color w:val="FFFFFF"/>
                <w:sz w:val="18"/>
                <w:szCs w:val="18"/>
              </w:rPr>
              <w:t>Тестовый пример</w:t>
            </w:r>
            <w:r>
              <w:rPr>
                <w:rFonts w:ascii="Times New Roman" w:eastAsia="Microsoft YaHei" w:hAnsi="Times New Roman" w:cs="Times New Roman"/>
                <w:b/>
                <w:sz w:val="18"/>
                <w:szCs w:val="18"/>
              </w:rPr>
              <w:t xml:space="preserve"> </w:t>
            </w:r>
            <w:r>
              <w:rPr>
                <w:rFonts w:ascii="Times New Roman" w:eastAsia="Microsoft YaHei" w:hAnsi="Times New Roman" w:cs="Times New Roman"/>
                <w:b/>
                <w:bCs/>
                <w:color w:val="FFFFFF"/>
                <w:sz w:val="18"/>
                <w:szCs w:val="18"/>
                <w:lang w:val="en-AU" w:eastAsia="en-AU"/>
              </w:rPr>
              <w:t>#</w:t>
            </w:r>
          </w:p>
        </w:tc>
        <w:tc>
          <w:tcPr>
            <w:tcW w:w="6701" w:type="dxa"/>
            <w:tcBorders>
              <w:top w:val="single" w:sz="4" w:space="0" w:color="2F75B5"/>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val="en-AU" w:eastAsia="en-AU"/>
              </w:rPr>
            </w:pPr>
            <w:r>
              <w:rPr>
                <w:rFonts w:ascii="Times New Roman" w:eastAsia="Microsoft YaHei" w:hAnsi="Times New Roman" w:cs="Times New Roman"/>
                <w:sz w:val="18"/>
                <w:szCs w:val="18"/>
                <w:lang w:eastAsia="en-AU"/>
              </w:rPr>
              <w:t>ТС_ПИ_2</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val="en-AU" w:eastAsia="en-AU"/>
              </w:rPr>
            </w:pPr>
            <w:r>
              <w:rPr>
                <w:rFonts w:ascii="Times New Roman" w:eastAsia="Microsoft YaHei" w:hAnsi="Times New Roman" w:cs="Times New Roman"/>
                <w:b/>
                <w:bCs/>
                <w:color w:val="FFFFFF"/>
                <w:sz w:val="18"/>
                <w:szCs w:val="18"/>
                <w:lang w:eastAsia="en-AU"/>
              </w:rPr>
              <w:t>Приоритет тестирования</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eastAsia="en-AU"/>
              </w:rPr>
            </w:pPr>
            <w:r>
              <w:rPr>
                <w:rFonts w:ascii="Times New Roman" w:eastAsia="Microsoft YaHei" w:hAnsi="Times New Roman" w:cs="Times New Roman"/>
                <w:sz w:val="18"/>
                <w:szCs w:val="18"/>
                <w:lang w:eastAsia="en-AU"/>
              </w:rPr>
              <w:t>Высокий</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val="en-AU" w:eastAsia="en-AU"/>
              </w:rPr>
            </w:pPr>
            <w:r>
              <w:rPr>
                <w:rFonts w:ascii="Times New Roman" w:eastAsia="Microsoft YaHei" w:hAnsi="Times New Roman" w:cs="Times New Roman"/>
                <w:b/>
                <w:bCs/>
                <w:color w:val="FFFFFF"/>
                <w:sz w:val="18"/>
                <w:szCs w:val="18"/>
                <w:lang w:eastAsia="en-AU"/>
              </w:rPr>
              <w:t>Заголовок/название теста</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eastAsia="en-AU"/>
              </w:rPr>
            </w:pPr>
            <w:r>
              <w:rPr>
                <w:rFonts w:ascii="Times New Roman" w:eastAsia="Microsoft YaHei" w:hAnsi="Times New Roman" w:cs="Times New Roman"/>
                <w:sz w:val="18"/>
                <w:szCs w:val="18"/>
                <w:lang w:eastAsia="en-AU"/>
              </w:rPr>
              <w:t>Отладка фоновых заданий</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val="en-AU" w:eastAsia="en-AU"/>
              </w:rPr>
            </w:pPr>
            <w:r>
              <w:rPr>
                <w:rFonts w:ascii="Times New Roman" w:eastAsia="Microsoft YaHei" w:hAnsi="Times New Roman" w:cs="Times New Roman"/>
                <w:b/>
                <w:bCs/>
                <w:color w:val="FFFFFF"/>
                <w:sz w:val="18"/>
                <w:szCs w:val="18"/>
                <w:lang w:eastAsia="en-AU"/>
              </w:rPr>
              <w:t>Краткое изложение теста</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eastAsia="en-AU"/>
              </w:rPr>
            </w:pPr>
            <w:r>
              <w:rPr>
                <w:rFonts w:ascii="Times New Roman" w:eastAsia="Microsoft YaHei" w:hAnsi="Times New Roman" w:cs="Times New Roman"/>
                <w:sz w:val="18"/>
                <w:szCs w:val="18"/>
                <w:lang w:eastAsia="en-AU"/>
              </w:rPr>
              <w:t>Открыта форма «Главный экран».</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val="en-AU" w:eastAsia="en-AU"/>
              </w:rPr>
            </w:pPr>
            <w:r>
              <w:rPr>
                <w:rFonts w:ascii="Times New Roman" w:eastAsia="Microsoft YaHei" w:hAnsi="Times New Roman" w:cs="Times New Roman"/>
                <w:b/>
                <w:bCs/>
                <w:color w:val="FFFFFF"/>
                <w:sz w:val="18"/>
                <w:szCs w:val="18"/>
                <w:lang w:eastAsia="en-AU"/>
              </w:rPr>
              <w:t>Этапы теста</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eastAsia="en-AU"/>
              </w:rPr>
            </w:pPr>
            <w:r>
              <w:rPr>
                <w:rFonts w:ascii="Times New Roman" w:hAnsi="Times New Roman" w:cs="Times New Roman"/>
                <w:sz w:val="18"/>
                <w:szCs w:val="18"/>
              </w:rPr>
              <w:t>1.</w:t>
            </w:r>
            <w:r>
              <w:rPr>
                <w:sz w:val="18"/>
                <w:szCs w:val="18"/>
              </w:rPr>
              <w:t xml:space="preserve"> З</w:t>
            </w:r>
            <w:r>
              <w:rPr>
                <w:rFonts w:ascii="Times New Roman" w:hAnsi="Times New Roman" w:cs="Times New Roman"/>
                <w:sz w:val="18"/>
                <w:szCs w:val="18"/>
              </w:rPr>
              <w:t>айти в меню «Отладка — Подключение». 2.</w:t>
            </w:r>
            <w:r>
              <w:rPr>
                <w:sz w:val="28"/>
                <w:szCs w:val="28"/>
              </w:rPr>
              <w:t xml:space="preserve"> </w:t>
            </w:r>
            <w:r>
              <w:rPr>
                <w:rFonts w:ascii="Times New Roman" w:hAnsi="Times New Roman" w:cs="Times New Roman"/>
                <w:sz w:val="18"/>
                <w:szCs w:val="18"/>
              </w:rPr>
              <w:t>Нажать кнопку «Автоматическое подключение».</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Тестовые данные</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eastAsia="en-AU"/>
              </w:rPr>
            </w:pPr>
            <w:r>
              <w:rPr>
                <w:rFonts w:ascii="Times New Roman" w:eastAsia="Microsoft YaHei" w:hAnsi="Times New Roman" w:cs="Times New Roman"/>
                <w:sz w:val="18"/>
                <w:szCs w:val="18"/>
                <w:lang w:eastAsia="en-AU"/>
              </w:rPr>
              <w:t>––</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Ожидаемый результат</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eastAsia="en-AU"/>
              </w:rPr>
            </w:pPr>
            <w:r>
              <w:rPr>
                <w:rFonts w:ascii="Times New Roman" w:eastAsia="Microsoft YaHei" w:hAnsi="Times New Roman" w:cs="Times New Roman"/>
                <w:sz w:val="18"/>
                <w:szCs w:val="18"/>
                <w:lang w:eastAsia="en-AU"/>
              </w:rPr>
              <w:t>––</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lastRenderedPageBreak/>
              <w:t>Фактический результат</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eastAsia="en-AU"/>
              </w:rPr>
            </w:pPr>
            <w:r>
              <w:rPr>
                <w:rFonts w:ascii="Times New Roman" w:eastAsia="Microsoft YaHei" w:hAnsi="Times New Roman" w:cs="Times New Roman"/>
                <w:sz w:val="18"/>
                <w:szCs w:val="18"/>
                <w:lang w:eastAsia="en-AU"/>
              </w:rPr>
              <w:t>Отладка фоновых заданий</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Статус</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eastAsia="en-AU"/>
              </w:rPr>
            </w:pPr>
            <w:r>
              <w:rPr>
                <w:rFonts w:ascii="Times New Roman" w:eastAsia="Microsoft YaHei" w:hAnsi="Times New Roman" w:cs="Times New Roman"/>
                <w:sz w:val="18"/>
                <w:szCs w:val="18"/>
                <w:lang w:eastAsia="en-AU"/>
              </w:rPr>
              <w:t>Зачёт</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eastAsia="en-AU"/>
              </w:rPr>
            </w:pPr>
            <w:r>
              <w:rPr>
                <w:rFonts w:ascii="Times New Roman" w:eastAsia="Microsoft YaHei" w:hAnsi="Times New Roman" w:cs="Times New Roman"/>
                <w:b/>
                <w:bCs/>
                <w:color w:val="FFFFFF"/>
                <w:sz w:val="18"/>
                <w:szCs w:val="18"/>
                <w:lang w:eastAsia="en-AU"/>
              </w:rPr>
              <w:t>Предварительное условие</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eastAsia="en-AU"/>
              </w:rPr>
            </w:pPr>
            <w:r>
              <w:rPr>
                <w:rFonts w:ascii="Times New Roman" w:hAnsi="Times New Roman" w:cs="Times New Roman"/>
                <w:sz w:val="18"/>
                <w:szCs w:val="18"/>
              </w:rPr>
              <w:t>1.</w:t>
            </w:r>
            <w:r>
              <w:rPr>
                <w:sz w:val="18"/>
                <w:szCs w:val="18"/>
              </w:rPr>
              <w:t xml:space="preserve"> З</w:t>
            </w:r>
            <w:r>
              <w:rPr>
                <w:rFonts w:ascii="Times New Roman" w:hAnsi="Times New Roman" w:cs="Times New Roman"/>
                <w:sz w:val="18"/>
                <w:szCs w:val="18"/>
              </w:rPr>
              <w:t>ашли в меню «Отладка — Подключение». 2.</w:t>
            </w:r>
            <w:r>
              <w:rPr>
                <w:sz w:val="28"/>
                <w:szCs w:val="28"/>
              </w:rPr>
              <w:t xml:space="preserve"> </w:t>
            </w:r>
            <w:r>
              <w:rPr>
                <w:rFonts w:ascii="Times New Roman" w:hAnsi="Times New Roman" w:cs="Times New Roman"/>
                <w:sz w:val="18"/>
                <w:szCs w:val="18"/>
              </w:rPr>
              <w:t>Нажали кнопку «Автоматическое подключение».</w:t>
            </w:r>
          </w:p>
        </w:tc>
      </w:tr>
      <w:tr w:rsidR="008970E7">
        <w:trPr>
          <w:trHeight w:val="499"/>
        </w:trPr>
        <w:tc>
          <w:tcPr>
            <w:tcW w:w="3136" w:type="dxa"/>
            <w:tcBorders>
              <w:left w:val="single" w:sz="4" w:space="0" w:color="2F75B5"/>
              <w:bottom w:val="single" w:sz="4" w:space="0" w:color="FFFFFF"/>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val="en-AU" w:eastAsia="en-AU"/>
              </w:rPr>
            </w:pPr>
            <w:r>
              <w:rPr>
                <w:rFonts w:ascii="Times New Roman" w:eastAsia="Microsoft YaHei" w:hAnsi="Times New Roman" w:cs="Times New Roman"/>
                <w:b/>
                <w:bCs/>
                <w:color w:val="FFFFFF"/>
                <w:sz w:val="18"/>
                <w:szCs w:val="18"/>
                <w:lang w:eastAsia="en-AU"/>
              </w:rPr>
              <w:t>Постусловие</w:t>
            </w:r>
          </w:p>
        </w:tc>
        <w:tc>
          <w:tcPr>
            <w:tcW w:w="6701" w:type="dxa"/>
            <w:tcBorders>
              <w:bottom w:val="single" w:sz="4" w:space="0" w:color="2F75B5"/>
              <w:right w:val="single" w:sz="4" w:space="0" w:color="2F75B5"/>
            </w:tcBorders>
            <w:vAlign w:val="center"/>
          </w:tcPr>
          <w:p w:rsidR="008970E7" w:rsidRDefault="00E97184">
            <w:pPr>
              <w:widowControl w:val="0"/>
              <w:spacing w:after="0" w:line="240" w:lineRule="auto"/>
              <w:rPr>
                <w:rFonts w:ascii="Times New Roman" w:eastAsia="Microsoft YaHei" w:hAnsi="Times New Roman" w:cs="Times New Roman"/>
                <w:sz w:val="18"/>
                <w:szCs w:val="18"/>
                <w:lang w:eastAsia="en-AU"/>
              </w:rPr>
            </w:pPr>
            <w:r>
              <w:rPr>
                <w:rFonts w:ascii="Times New Roman" w:eastAsia="Microsoft YaHei" w:hAnsi="Times New Roman" w:cs="Times New Roman"/>
                <w:sz w:val="18"/>
                <w:szCs w:val="18"/>
                <w:lang w:eastAsia="en-AU"/>
              </w:rPr>
              <w:t>Отладка фоновых заданий</w:t>
            </w:r>
          </w:p>
        </w:tc>
      </w:tr>
      <w:tr w:rsidR="008970E7">
        <w:trPr>
          <w:trHeight w:val="499"/>
        </w:trPr>
        <w:tc>
          <w:tcPr>
            <w:tcW w:w="3136" w:type="dxa"/>
            <w:tcBorders>
              <w:left w:val="single" w:sz="4" w:space="0" w:color="2F75B5"/>
              <w:bottom w:val="single" w:sz="4" w:space="0" w:color="2F75B5"/>
              <w:right w:val="single" w:sz="4" w:space="0" w:color="2F75B5"/>
            </w:tcBorders>
            <w:shd w:val="clear" w:color="000000" w:fill="2F75B5"/>
            <w:vAlign w:val="center"/>
          </w:tcPr>
          <w:p w:rsidR="008970E7" w:rsidRDefault="00E97184">
            <w:pPr>
              <w:widowControl w:val="0"/>
              <w:spacing w:after="0" w:line="240" w:lineRule="auto"/>
              <w:jc w:val="right"/>
              <w:rPr>
                <w:rFonts w:ascii="Times New Roman" w:eastAsia="Microsoft YaHei" w:hAnsi="Times New Roman" w:cs="Times New Roman"/>
                <w:b/>
                <w:bCs/>
                <w:color w:val="FFFFFF"/>
                <w:sz w:val="18"/>
                <w:szCs w:val="18"/>
                <w:lang w:val="en-AU" w:eastAsia="en-AU"/>
              </w:rPr>
            </w:pPr>
            <w:r>
              <w:rPr>
                <w:rFonts w:ascii="Times New Roman" w:eastAsia="Microsoft YaHei" w:hAnsi="Times New Roman" w:cs="Times New Roman"/>
                <w:b/>
                <w:bCs/>
                <w:color w:val="FFFFFF"/>
                <w:sz w:val="18"/>
                <w:szCs w:val="18"/>
                <w:lang w:eastAsia="en-AU"/>
              </w:rPr>
              <w:t>Примечания/комментарии</w:t>
            </w:r>
          </w:p>
        </w:tc>
        <w:tc>
          <w:tcPr>
            <w:tcW w:w="6701" w:type="dxa"/>
            <w:tcBorders>
              <w:bottom w:val="single" w:sz="4" w:space="0" w:color="2F75B5"/>
              <w:right w:val="single" w:sz="4" w:space="0" w:color="2F75B5"/>
            </w:tcBorders>
            <w:vAlign w:val="center"/>
          </w:tcPr>
          <w:p w:rsidR="008970E7" w:rsidRDefault="008970E7">
            <w:pPr>
              <w:widowControl w:val="0"/>
              <w:spacing w:after="0" w:line="240" w:lineRule="auto"/>
              <w:rPr>
                <w:rFonts w:ascii="Times New Roman" w:eastAsia="Microsoft YaHei" w:hAnsi="Times New Roman" w:cs="Times New Roman"/>
                <w:sz w:val="18"/>
                <w:szCs w:val="18"/>
                <w:lang w:val="en-AU" w:eastAsia="en-AU"/>
              </w:rPr>
            </w:pPr>
          </w:p>
        </w:tc>
      </w:tr>
    </w:tbl>
    <w:p w:rsidR="008970E7" w:rsidRDefault="00E97184">
      <w:pPr>
        <w:tabs>
          <w:tab w:val="center" w:pos="5103"/>
          <w:tab w:val="left" w:pos="7980"/>
        </w:tabs>
        <w:spacing w:after="0" w:line="360" w:lineRule="auto"/>
        <w:jc w:val="center"/>
        <w:rPr>
          <w:rFonts w:ascii="Times New Roman" w:hAnsi="Times New Roman" w:cs="Times New Roman"/>
          <w:sz w:val="28"/>
          <w:szCs w:val="28"/>
        </w:rPr>
      </w:pPr>
      <w:r>
        <w:br w:type="page"/>
      </w:r>
    </w:p>
    <w:p w:rsidR="008970E7" w:rsidRDefault="00E97184">
      <w:pPr>
        <w:pStyle w:val="2"/>
        <w:spacing w:line="360" w:lineRule="auto"/>
        <w:ind w:firstLine="709"/>
        <w:jc w:val="center"/>
        <w:rPr>
          <w:rFonts w:ascii="Times New Roman" w:hAnsi="Times New Roman"/>
        </w:rPr>
      </w:pPr>
      <w:bookmarkStart w:id="7" w:name="_Toc107252332"/>
      <w:r>
        <w:rPr>
          <w:rFonts w:ascii="Times New Roman" w:hAnsi="Times New Roman"/>
        </w:rPr>
        <w:lastRenderedPageBreak/>
        <w:t xml:space="preserve">6 </w:t>
      </w:r>
      <w:r>
        <w:rPr>
          <w:rStyle w:val="20"/>
          <w:rFonts w:ascii="Times New Roman" w:eastAsiaTheme="minorHAnsi" w:hAnsi="Times New Roman"/>
        </w:rPr>
        <w:t>ПРОИЗВЕДЕНИЕ ИНСПЕКТИРОВАНИЯ КОМПОНЕНТ ПРОГРАММНОГО ОБЕСПЕЧЕНИЯ НА ПРЕДМЕТ СООТВЕТСТВИЯ СТАНДАРТАМ КОДИРОВАНИЯ.</w:t>
      </w:r>
      <w:bookmarkEnd w:id="7"/>
    </w:p>
    <w:p w:rsidR="008970E7" w:rsidRDefault="008970E7">
      <w:pPr>
        <w:spacing w:after="0" w:line="360" w:lineRule="auto"/>
        <w:ind w:firstLine="709"/>
        <w:jc w:val="center"/>
        <w:rPr>
          <w:rFonts w:ascii="Times New Roman" w:hAnsi="Times New Roman" w:cs="Times New Roman"/>
          <w:sz w:val="10"/>
          <w:szCs w:val="10"/>
          <w:lang w:eastAsia="ru-RU"/>
        </w:rPr>
      </w:pPr>
    </w:p>
    <w:p w:rsidR="008970E7" w:rsidRDefault="00E97184">
      <w:pPr>
        <w:shd w:val="clear" w:color="auto" w:fill="FFFFFF"/>
        <w:spacing w:after="0" w:line="36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Глобально есть следующие способы извлечения данных из 1С для последующего использования:</w:t>
      </w:r>
    </w:p>
    <w:p w:rsidR="008970E7" w:rsidRDefault="00E97184">
      <w:pPr>
        <w:numPr>
          <w:ilvl w:val="0"/>
          <w:numId w:val="13"/>
        </w:numPr>
        <w:shd w:val="clear" w:color="auto" w:fill="FFFFFF"/>
        <w:spacing w:after="0" w:line="360" w:lineRule="auto"/>
        <w:ind w:left="0"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выгрузка </w:t>
      </w:r>
      <w:proofErr w:type="spellStart"/>
      <w:r>
        <w:rPr>
          <w:rFonts w:ascii="Times New Roman" w:eastAsia="Times New Roman" w:hAnsi="Times New Roman" w:cs="Times New Roman"/>
          <w:sz w:val="28"/>
          <w:szCs w:val="28"/>
          <w:lang w:eastAsia="ru-RU"/>
        </w:rPr>
        <w:t>Excel</w:t>
      </w:r>
      <w:proofErr w:type="spellEnd"/>
      <w:r>
        <w:rPr>
          <w:rFonts w:ascii="Times New Roman" w:eastAsia="Times New Roman" w:hAnsi="Times New Roman" w:cs="Times New Roman"/>
          <w:sz w:val="28"/>
          <w:szCs w:val="28"/>
          <w:lang w:eastAsia="ru-RU"/>
        </w:rPr>
        <w:t>-файлов на FTP папку. Подходит только для совсем маленьких проектов, не промышленное решение, крайне не рекомендую его использовать.</w:t>
      </w:r>
    </w:p>
    <w:p w:rsidR="008970E7" w:rsidRDefault="00E97184">
      <w:pPr>
        <w:numPr>
          <w:ilvl w:val="0"/>
          <w:numId w:val="13"/>
        </w:numPr>
        <w:shd w:val="clear" w:color="auto" w:fill="FFFFFF"/>
        <w:spacing w:after="0" w:line="360" w:lineRule="auto"/>
        <w:ind w:left="0"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создание промежуточной аналитической базы SQL (буферная база), куда выгружаются из 1С нужные данные. Делается на основе обработок 1С. Минусы — может не хватить мощности железа «выталкивать» данные 1С с помощью обработки + на это нужны ресурсы 1С программиста, которые обычно в дефиците</w:t>
      </w:r>
    </w:p>
    <w:p w:rsidR="008970E7" w:rsidRDefault="00E97184">
      <w:pPr>
        <w:numPr>
          <w:ilvl w:val="0"/>
          <w:numId w:val="13"/>
        </w:numPr>
        <w:shd w:val="clear" w:color="auto" w:fill="FFFFFF"/>
        <w:spacing w:after="0" w:line="360" w:lineRule="auto"/>
        <w:ind w:left="0"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подключение через протокол </w:t>
      </w:r>
      <w:proofErr w:type="spellStart"/>
      <w:r>
        <w:rPr>
          <w:rFonts w:ascii="Times New Roman" w:eastAsia="Times New Roman" w:hAnsi="Times New Roman" w:cs="Times New Roman"/>
          <w:sz w:val="28"/>
          <w:szCs w:val="28"/>
          <w:lang w:eastAsia="ru-RU"/>
        </w:rPr>
        <w:t>OData</w:t>
      </w:r>
      <w:proofErr w:type="spellEnd"/>
      <w:r>
        <w:rPr>
          <w:rFonts w:ascii="Times New Roman" w:eastAsia="Times New Roman" w:hAnsi="Times New Roman" w:cs="Times New Roman"/>
          <w:sz w:val="28"/>
          <w:szCs w:val="28"/>
          <w:lang w:eastAsia="ru-RU"/>
        </w:rPr>
        <w:t xml:space="preserve">. Этот вариант рекомендован 1С, но его минус – в специфике </w:t>
      </w:r>
      <w:proofErr w:type="spellStart"/>
      <w:r>
        <w:rPr>
          <w:rFonts w:ascii="Times New Roman" w:eastAsia="Times New Roman" w:hAnsi="Times New Roman" w:cs="Times New Roman"/>
          <w:sz w:val="28"/>
          <w:szCs w:val="28"/>
          <w:lang w:eastAsia="ru-RU"/>
        </w:rPr>
        <w:t>OData</w:t>
      </w:r>
      <w:proofErr w:type="spellEnd"/>
      <w:r>
        <w:rPr>
          <w:rFonts w:ascii="Times New Roman" w:eastAsia="Times New Roman" w:hAnsi="Times New Roman" w:cs="Times New Roman"/>
          <w:sz w:val="28"/>
          <w:szCs w:val="28"/>
          <w:lang w:eastAsia="ru-RU"/>
        </w:rPr>
        <w:t>. Если у вас достаточно большой объем данных, этот протокол сильно грузит 1С</w:t>
      </w:r>
    </w:p>
    <w:p w:rsidR="008970E7" w:rsidRDefault="00E97184">
      <w:pPr>
        <w:numPr>
          <w:ilvl w:val="0"/>
          <w:numId w:val="13"/>
        </w:numPr>
        <w:shd w:val="clear" w:color="auto" w:fill="FFFFFF"/>
        <w:spacing w:after="0" w:line="360" w:lineRule="auto"/>
        <w:ind w:left="0"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SQL-запросы на 1С базу. Этот и </w:t>
      </w:r>
      <w:proofErr w:type="spellStart"/>
      <w:r>
        <w:rPr>
          <w:rFonts w:ascii="Times New Roman" w:eastAsia="Times New Roman" w:hAnsi="Times New Roman" w:cs="Times New Roman"/>
          <w:sz w:val="28"/>
          <w:szCs w:val="28"/>
          <w:lang w:eastAsia="ru-RU"/>
        </w:rPr>
        <w:t>OData</w:t>
      </w:r>
      <w:proofErr w:type="spellEnd"/>
      <w:r>
        <w:rPr>
          <w:rFonts w:ascii="Times New Roman" w:eastAsia="Times New Roman" w:hAnsi="Times New Roman" w:cs="Times New Roman"/>
          <w:sz w:val="28"/>
          <w:szCs w:val="28"/>
          <w:lang w:eastAsia="ru-RU"/>
        </w:rPr>
        <w:t>, наверное, самый популярный вариант, но он требует много рутинных операций: поиск в конфигураторе 1С названий таблиц хранения, переименование полей и таблиц, чтобы в BI с ними было удобно работать, перечисления извлечь – вообще особая история. Это все не так уж сложно, но отнимает много времени и сил. Т</w:t>
      </w:r>
    </w:p>
    <w:p w:rsidR="008970E7" w:rsidRDefault="00E97184">
      <w:pPr>
        <w:numPr>
          <w:ilvl w:val="0"/>
          <w:numId w:val="13"/>
        </w:numPr>
        <w:shd w:val="clear" w:color="auto" w:fill="FFFFFF"/>
        <w:spacing w:after="0" w:line="360" w:lineRule="auto"/>
        <w:ind w:left="0"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Коннекторы. Есть коннекторы для двух основных форматов – </w:t>
      </w:r>
      <w:proofErr w:type="spellStart"/>
      <w:r>
        <w:rPr>
          <w:rFonts w:ascii="Times New Roman" w:eastAsia="Times New Roman" w:hAnsi="Times New Roman" w:cs="Times New Roman"/>
          <w:sz w:val="28"/>
          <w:szCs w:val="28"/>
          <w:lang w:eastAsia="ru-RU"/>
        </w:rPr>
        <w:t>OData</w:t>
      </w:r>
      <w:proofErr w:type="spellEnd"/>
      <w:r>
        <w:rPr>
          <w:rFonts w:ascii="Times New Roman" w:eastAsia="Times New Roman" w:hAnsi="Times New Roman" w:cs="Times New Roman"/>
          <w:sz w:val="28"/>
          <w:szCs w:val="28"/>
          <w:lang w:eastAsia="ru-RU"/>
        </w:rPr>
        <w:t xml:space="preserve"> и SQL. Они ускоряют работу по извлечению данных из 1С. Коннектор к </w:t>
      </w:r>
      <w:proofErr w:type="spellStart"/>
      <w:r>
        <w:rPr>
          <w:rFonts w:ascii="Times New Roman" w:eastAsia="Times New Roman" w:hAnsi="Times New Roman" w:cs="Times New Roman"/>
          <w:sz w:val="28"/>
          <w:szCs w:val="28"/>
          <w:lang w:eastAsia="ru-RU"/>
        </w:rPr>
        <w:t>OData</w:t>
      </w:r>
      <w:proofErr w:type="spellEnd"/>
      <w:r>
        <w:rPr>
          <w:rFonts w:ascii="Times New Roman" w:eastAsia="Times New Roman" w:hAnsi="Times New Roman" w:cs="Times New Roman"/>
          <w:sz w:val="28"/>
          <w:szCs w:val="28"/>
          <w:lang w:eastAsia="ru-RU"/>
        </w:rPr>
        <w:t xml:space="preserve"> работу по интеграции данных из 1С ускоряет, но не избавляет от минусов использования этого протокола. </w:t>
      </w:r>
    </w:p>
    <w:p w:rsidR="008970E7" w:rsidRDefault="008970E7">
      <w:pPr>
        <w:spacing w:after="0" w:line="360" w:lineRule="auto"/>
        <w:jc w:val="center"/>
        <w:rPr>
          <w:rFonts w:ascii="Times New Roman" w:hAnsi="Times New Roman" w:cs="Times New Roman"/>
          <w:sz w:val="28"/>
          <w:szCs w:val="28"/>
        </w:rPr>
      </w:pPr>
    </w:p>
    <w:sectPr w:rsidR="008970E7">
      <w:headerReference w:type="default" r:id="rId17"/>
      <w:headerReference w:type="first" r:id="rId18"/>
      <w:pgSz w:w="11906" w:h="16838"/>
      <w:pgMar w:top="672" w:right="566" w:bottom="1276" w:left="1418" w:header="426" w:footer="0" w:gutter="0"/>
      <w:pgNumType w:start="4"/>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0A1" w:rsidRDefault="00E97184">
      <w:pPr>
        <w:spacing w:after="0" w:line="240" w:lineRule="auto"/>
      </w:pPr>
      <w:r>
        <w:separator/>
      </w:r>
    </w:p>
  </w:endnote>
  <w:endnote w:type="continuationSeparator" w:id="0">
    <w:p w:rsidR="004650A1" w:rsidRDefault="00E97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CC"/>
    <w:family w:val="roman"/>
    <w:pitch w:val="variable"/>
  </w:font>
  <w:font w:name="NSimSun">
    <w:panose1 w:val="02010609030101010101"/>
    <w:charset w:val="86"/>
    <w:family w:val="modern"/>
    <w:pitch w:val="fixed"/>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CC"/>
    <w:family w:val="swiss"/>
    <w:pitch w:val="variable"/>
  </w:font>
  <w:font w:name="Microsoft YaHei">
    <w:panose1 w:val="020B0503020204020204"/>
    <w:charset w:val="86"/>
    <w:family w:val="swiss"/>
    <w:pitch w:val="variable"/>
    <w:sig w:usb0="A0000287" w:usb1="28CF3C52" w:usb2="00000016" w:usb3="00000000" w:csb0="0004001F" w:csb1="00000000"/>
  </w:font>
  <w:font w:name="ISOCPEUR">
    <w:altName w:val="Arial"/>
    <w:charset w:val="00"/>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0A1" w:rsidRDefault="00E97184">
      <w:pPr>
        <w:spacing w:after="0" w:line="240" w:lineRule="auto"/>
      </w:pPr>
      <w:r>
        <w:separator/>
      </w:r>
    </w:p>
  </w:footnote>
  <w:footnote w:type="continuationSeparator" w:id="0">
    <w:p w:rsidR="004650A1" w:rsidRDefault="00E971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0E7" w:rsidRDefault="00E97184">
    <w:pPr>
      <w:pStyle w:val="afa"/>
    </w:pPr>
    <w:ins w:id="8" w:author="Евгения" w:date="2006-10-23T19:42:00Z">
      <w:r>
        <w:rPr>
          <w:noProof/>
          <w:lang w:eastAsia="ru-RU"/>
        </w:rPr>
        <mc:AlternateContent>
          <mc:Choice Requires="wpg">
            <w:drawing>
              <wp:anchor distT="0" distB="0" distL="0" distR="0" simplePos="0" relativeHeight="22" behindDoc="1" locked="0" layoutInCell="0" allowOverlap="1" wp14:anchorId="46DD11E8">
                <wp:simplePos x="0" y="0"/>
                <wp:positionH relativeFrom="page">
                  <wp:posOffset>704850</wp:posOffset>
                </wp:positionH>
                <wp:positionV relativeFrom="page">
                  <wp:posOffset>171450</wp:posOffset>
                </wp:positionV>
                <wp:extent cx="6645210" cy="10206990"/>
                <wp:effectExtent l="0" t="0" r="22860" b="22860"/>
                <wp:wrapNone/>
                <wp:docPr id="3" name="Group 235"/>
                <wp:cNvGraphicFramePr/>
                <a:graphic xmlns:a="http://schemas.openxmlformats.org/drawingml/2006/main">
                  <a:graphicData uri="http://schemas.microsoft.com/office/word/2010/wordprocessingGroup">
                    <wpg:wgp>
                      <wpg:cNvGrpSpPr/>
                      <wpg:grpSpPr>
                        <a:xfrm>
                          <a:off x="0" y="0"/>
                          <a:ext cx="6645210" cy="10206990"/>
                          <a:chOff x="-19048" y="0"/>
                          <a:chExt cx="6644488" cy="10206360"/>
                        </a:xfrm>
                      </wpg:grpSpPr>
                      <wps:wsp>
                        <wps:cNvPr id="4" name="Прямоугольник 4"/>
                        <wps:cNvSpPr/>
                        <wps:spPr>
                          <a:xfrm>
                            <a:off x="-19048" y="0"/>
                            <a:ext cx="6628680" cy="1020636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bodyPr/>
                      </wps:wsp>
                      <wps:wsp>
                        <wps:cNvPr id="5" name="Прямая соединительная линия 5"/>
                        <wps:cNvCnPr/>
                        <wps:spPr>
                          <a:xfrm>
                            <a:off x="361800" y="9670320"/>
                            <a:ext cx="1440" cy="53100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6" name="Прямая соединительная линия 6"/>
                        <wps:cNvCnPr/>
                        <wps:spPr>
                          <a:xfrm>
                            <a:off x="3240" y="9666720"/>
                            <a:ext cx="6618600" cy="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7" name="Прямая соединительная линия 7"/>
                        <wps:cNvCnPr/>
                        <wps:spPr>
                          <a:xfrm>
                            <a:off x="724680" y="9670320"/>
                            <a:ext cx="720" cy="53100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8" name="Прямая соединительная линия 8"/>
                        <wps:cNvCnPr/>
                        <wps:spPr>
                          <a:xfrm>
                            <a:off x="1630800" y="9670320"/>
                            <a:ext cx="720" cy="53100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9" name="Прямая соединительная линия 9"/>
                        <wps:cNvCnPr/>
                        <wps:spPr>
                          <a:xfrm>
                            <a:off x="2173680" y="9675360"/>
                            <a:ext cx="720" cy="52596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10" name="Прямая соединительная линия 10"/>
                        <wps:cNvCnPr/>
                        <wps:spPr>
                          <a:xfrm>
                            <a:off x="2535480" y="9670320"/>
                            <a:ext cx="720" cy="52596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11" name="Прямая соединительная линия 11"/>
                        <wps:cNvCnPr/>
                        <wps:spPr>
                          <a:xfrm>
                            <a:off x="6266160" y="9670320"/>
                            <a:ext cx="1440" cy="53100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12" name="Прямая соединительная линия 12"/>
                        <wps:cNvCnPr/>
                        <wps:spPr>
                          <a:xfrm>
                            <a:off x="3240" y="9845640"/>
                            <a:ext cx="2526120" cy="144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13" name="Прямая соединительная линия 13"/>
                        <wps:cNvCnPr/>
                        <wps:spPr>
                          <a:xfrm>
                            <a:off x="3240" y="10026000"/>
                            <a:ext cx="2526120" cy="7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14" name="Прямая соединительная линия 14"/>
                        <wps:cNvCnPr/>
                        <wps:spPr>
                          <a:xfrm>
                            <a:off x="6270480" y="9847440"/>
                            <a:ext cx="354960" cy="72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15" name="Прямоугольник 15"/>
                        <wps:cNvSpPr/>
                        <wps:spPr>
                          <a:xfrm>
                            <a:off x="17640" y="10033560"/>
                            <a:ext cx="33084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rFonts w:ascii="Arial" w:hAnsi="Arial" w:cs="Arial"/>
                                  <w:sz w:val="18"/>
                                  <w:szCs w:val="18"/>
                                </w:rPr>
                                <w:t>Изм.</w:t>
                              </w:r>
                            </w:p>
                          </w:txbxContent>
                        </wps:txbx>
                        <wps:bodyPr lIns="12600" tIns="12600" rIns="12600" bIns="12600" anchor="t" upright="1">
                          <a:noAutofit/>
                        </wps:bodyPr>
                      </wps:wsp>
                      <wps:wsp>
                        <wps:cNvPr id="16" name="Прямоугольник 16"/>
                        <wps:cNvSpPr/>
                        <wps:spPr>
                          <a:xfrm>
                            <a:off x="378000" y="10033560"/>
                            <a:ext cx="33156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rFonts w:ascii="Arial" w:hAnsi="Arial" w:cs="Arial"/>
                                  <w:sz w:val="18"/>
                                  <w:szCs w:val="18"/>
                                </w:rPr>
                                <w:t>Лист</w:t>
                              </w:r>
                            </w:p>
                          </w:txbxContent>
                        </wps:txbx>
                        <wps:bodyPr lIns="12600" tIns="12600" rIns="12600" bIns="12600" anchor="t" upright="1">
                          <a:noAutofit/>
                        </wps:bodyPr>
                      </wps:wsp>
                      <wps:wsp>
                        <wps:cNvPr id="17" name="Прямоугольник 17"/>
                        <wps:cNvSpPr/>
                        <wps:spPr>
                          <a:xfrm>
                            <a:off x="751320" y="10033560"/>
                            <a:ext cx="85212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rFonts w:ascii="Arial" w:hAnsi="Arial" w:cs="Arial"/>
                                  <w:sz w:val="18"/>
                                  <w:szCs w:val="18"/>
                                </w:rPr>
                                <w:t>№ докум.</w:t>
                              </w:r>
                            </w:p>
                          </w:txbxContent>
                        </wps:txbx>
                        <wps:bodyPr lIns="12600" tIns="12600" rIns="12600" bIns="12600" anchor="t" upright="1">
                          <a:noAutofit/>
                        </wps:bodyPr>
                      </wps:wsp>
                      <wps:wsp>
                        <wps:cNvPr id="18" name="Прямоугольник 18"/>
                        <wps:cNvSpPr/>
                        <wps:spPr>
                          <a:xfrm>
                            <a:off x="1651680" y="10033560"/>
                            <a:ext cx="50796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rFonts w:ascii="Arial" w:hAnsi="Arial" w:cs="Arial"/>
                                  <w:sz w:val="18"/>
                                  <w:szCs w:val="18"/>
                                </w:rPr>
                                <w:t>Подпись</w:t>
                              </w:r>
                            </w:p>
                          </w:txbxContent>
                        </wps:txbx>
                        <wps:bodyPr lIns="12600" tIns="12600" rIns="12600" bIns="12600" anchor="t" upright="1">
                          <a:noAutofit/>
                        </wps:bodyPr>
                      </wps:wsp>
                      <wps:wsp>
                        <wps:cNvPr id="19" name="Прямоугольник 19"/>
                        <wps:cNvSpPr/>
                        <wps:spPr>
                          <a:xfrm>
                            <a:off x="2188800" y="10033560"/>
                            <a:ext cx="33084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rFonts w:ascii="Arial" w:hAnsi="Arial" w:cs="Arial"/>
                                  <w:sz w:val="18"/>
                                  <w:szCs w:val="18"/>
                                </w:rPr>
                                <w:t>Дата</w:t>
                              </w:r>
                            </w:p>
                          </w:txbxContent>
                        </wps:txbx>
                        <wps:bodyPr lIns="12600" tIns="12600" rIns="12600" bIns="12600" anchor="t" upright="1">
                          <a:noAutofit/>
                        </wps:bodyPr>
                      </wps:wsp>
                      <wps:wsp>
                        <wps:cNvPr id="20" name="Прямоугольник 20"/>
                        <wps:cNvSpPr/>
                        <wps:spPr>
                          <a:xfrm>
                            <a:off x="6280920" y="9685080"/>
                            <a:ext cx="33156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rFonts w:ascii="Arial" w:hAnsi="Arial" w:cs="Arial"/>
                                  <w:sz w:val="18"/>
                                  <w:szCs w:val="18"/>
                                </w:rPr>
                                <w:t>Лист</w:t>
                              </w:r>
                            </w:p>
                          </w:txbxContent>
                        </wps:txbx>
                        <wps:bodyPr lIns="12600" tIns="12600" rIns="12600" bIns="12600" anchor="t" upright="1">
                          <a:noAutofit/>
                        </wps:bodyPr>
                      </wps:wsp>
                      <wps:wsp>
                        <wps:cNvPr id="21" name="Прямоугольник 21"/>
                        <wps:cNvSpPr/>
                        <wps:spPr>
                          <a:xfrm>
                            <a:off x="6280920" y="9918720"/>
                            <a:ext cx="331560" cy="21528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rFonts w:ascii="Arial" w:hAnsi="Arial" w:cs="Arial"/>
                                  <w:sz w:val="24"/>
                                  <w:szCs w:val="24"/>
                                </w:rPr>
                                <w:t>14</w:t>
                              </w:r>
                            </w:p>
                          </w:txbxContent>
                        </wps:txbx>
                        <wps:bodyPr lIns="12600" tIns="12600" rIns="12600" bIns="12600" anchor="t" upright="1">
                          <a:noAutofit/>
                        </wps:bodyPr>
                      </wps:wsp>
                      <wps:wsp>
                        <wps:cNvPr id="22" name="Прямоугольник 22"/>
                        <wps:cNvSpPr/>
                        <wps:spPr>
                          <a:xfrm>
                            <a:off x="2567160" y="9809640"/>
                            <a:ext cx="3670200" cy="24264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rFonts w:ascii="Times New Roman" w:hAnsi="Times New Roman"/>
                                </w:rPr>
                                <w:t>ПП 0</w:t>
                              </w:r>
                              <w:r>
                                <w:rPr>
                                  <w:rFonts w:ascii="Times New Roman" w:hAnsi="Times New Roman"/>
                                  <w:lang w:val="en-US"/>
                                </w:rPr>
                                <w:t>2</w:t>
                              </w:r>
                              <w:r>
                                <w:rPr>
                                  <w:rFonts w:ascii="Times New Roman" w:hAnsi="Times New Roman"/>
                                </w:rPr>
                                <w:t>.01 09.02.07.19.</w:t>
                              </w:r>
                              <w:r>
                                <w:rPr>
                                  <w:rFonts w:ascii="Times New Roman" w:hAnsi="Times New Roman"/>
                                  <w:lang w:val="en-US"/>
                                </w:rPr>
                                <w:t>1</w:t>
                              </w:r>
                              <w:r>
                                <w:rPr>
                                  <w:rFonts w:ascii="Times New Roman" w:hAnsi="Times New Roman"/>
                                </w:rPr>
                                <w:t>1 000000</w:t>
                              </w:r>
                            </w:p>
                            <w:p w:rsidR="008970E7" w:rsidRDefault="008970E7">
                              <w:pPr>
                                <w:overflowPunct w:val="0"/>
                                <w:spacing w:after="0" w:line="240" w:lineRule="auto"/>
                                <w:jc w:val="center"/>
                              </w:pPr>
                            </w:p>
                            <w:p w:rsidR="008970E7" w:rsidRDefault="008970E7">
                              <w:pPr>
                                <w:overflowPunct w:val="0"/>
                                <w:spacing w:after="0" w:line="240" w:lineRule="auto"/>
                                <w:jc w:val="center"/>
                              </w:pPr>
                            </w:p>
                            <w:p w:rsidR="008970E7" w:rsidRDefault="008970E7">
                              <w:pPr>
                                <w:overflowPunct w:val="0"/>
                                <w:spacing w:after="0" w:line="240" w:lineRule="auto"/>
                                <w:jc w:val="center"/>
                              </w:pPr>
                            </w:p>
                            <w:p w:rsidR="008970E7" w:rsidRDefault="008970E7">
                              <w:pPr>
                                <w:overflowPunct w:val="0"/>
                                <w:spacing w:after="0" w:line="240" w:lineRule="auto"/>
                                <w:jc w:val="center"/>
                              </w:pPr>
                            </w:p>
                            <w:p w:rsidR="008970E7" w:rsidRDefault="008970E7">
                              <w:pPr>
                                <w:overflowPunct w:val="0"/>
                                <w:spacing w:after="0" w:line="240" w:lineRule="auto"/>
                                <w:jc w:val="center"/>
                              </w:pPr>
                            </w:p>
                            <w:p w:rsidR="008970E7" w:rsidRDefault="008970E7">
                              <w:pPr>
                                <w:overflowPunct w:val="0"/>
                                <w:spacing w:after="0" w:line="240" w:lineRule="auto"/>
                              </w:pPr>
                            </w:p>
                          </w:txbxContent>
                        </wps:txbx>
                        <wps:bodyPr lIns="12600" tIns="12600" rIns="12600" bIns="12600" anchor="t" upright="1">
                          <a:noAutofit/>
                        </wps:bodyPr>
                      </wps:wsp>
                    </wpg:wgp>
                  </a:graphicData>
                </a:graphic>
                <wp14:sizeRelH relativeFrom="margin">
                  <wp14:pctWidth>0</wp14:pctWidth>
                </wp14:sizeRelH>
              </wp:anchor>
            </w:drawing>
          </mc:Choice>
          <mc:Fallback>
            <w:pict>
              <v:group id="Group 235" o:spid="_x0000_s1026" style="position:absolute;margin-left:55.5pt;margin-top:13.5pt;width:523.25pt;height:803.7pt;z-index:-503316458;mso-wrap-distance-left:0;mso-wrap-distance-right:0;mso-position-horizontal-relative:page;mso-position-vertical-relative:page;mso-width-relative:margin" coordorigin="-190" coordsize="66444,10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" o:allowincell="f">
                <v:rect id="Прямоугольник 4" o:spid="_x0000_s1027" style="position:absolute;left:-190;width:66286;height:102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24zMMA&#10;AADaAAAADwAAAGRycy9kb3ducmV2LnhtbESPzWrDMBCE74W+g9hAb7WcU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24zMMAAADaAAAADwAAAAAAAAAAAAAAAACYAgAAZHJzL2Rv&#10;d25yZXYueG1sUEsFBgAAAAAEAAQA9QAAAIgDAAAAAA==&#10;" filled="f" strokeweight="2pt"/>
                <v:line id="Прямая соединительная линия 5" o:spid="_x0000_s1028" style="position:absolute;visibility:visible;mso-wrap-style:square" from="3618,96703" to="3632,10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Прямая соединительная линия 6" o:spid="_x0000_s1029" style="position:absolute;visibility:visible;mso-wrap-style:square" from="32,96667" to="66218,9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Прямая соединительная линия 7" o:spid="_x0000_s1030" style="position:absolute;visibility:visible;mso-wrap-style:square" from="7246,96703" to="7254,10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Прямая соединительная линия 8" o:spid="_x0000_s1031" style="position:absolute;visibility:visible;mso-wrap-style:square" from="16308,96703" to="16315,10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Прямая соединительная линия 9" o:spid="_x0000_s1032" style="position:absolute;visibility:visible;mso-wrap-style:square" from="21736,96753" to="21744,10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Прямая соединительная линия 10" o:spid="_x0000_s1033" style="position:absolute;visibility:visible;mso-wrap-style:square" from="25354,96703" to="25362,101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Прямая соединительная линия 11" o:spid="_x0000_s1034" style="position:absolute;visibility:visible;mso-wrap-style:square" from="62661,96703" to="62676,10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Прямая соединительная линия 12" o:spid="_x0000_s1035" style="position:absolute;visibility:visible;mso-wrap-style:square" from="32,98456" to="25293,98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line id="Прямая соединительная линия 13" o:spid="_x0000_s1036" style="position:absolute;visibility:visible;mso-wrap-style:square" from="32,100260" to="25293,100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Прямая соединительная линия 14" o:spid="_x0000_s1037" style="position:absolute;visibility:visible;mso-wrap-style:square" from="62704,98474" to="66254,98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XgS8IAAADbAAAADwAAAGRycy9kb3ducmV2LnhtbERPzWoCMRC+C32HMIXeNGsR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XgS8IAAADbAAAADwAAAAAAAAAAAAAA&#10;AAChAgAAZHJzL2Rvd25yZXYueG1sUEsFBgAAAAAEAAQA+QAAAJADAAAAAA==&#10;" strokeweight="1pt"/>
                <v:rect id="Прямоугольник 15" o:spid="_x0000_s1038" style="position:absolute;left:176;top:100335;width:3308;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x5MEA&#10;AADbAAAADwAAAGRycy9kb3ducmV2LnhtbERPzWoCMRC+C75DmII3TRSs7WoUEYuF3YvaB5huxt2l&#10;m8mSpLp9+0YQvM3H9zurTW9bcSUfGscaphMFgrh0puFKw9f5Y/wGIkRkg61j0vBHATbr4WCFmXE3&#10;PtL1FCuRQjhkqKGOscukDGVNFsPEdcSJuzhvMSboK2k83lK4beVMqVdpseHUUGNHu5rKn9Ov1SB9&#10;vpgX23Px3ivVTPPi+xD3udajl367BBGpj0/xw/1p0vw53H9JB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08eTBAAAA2wAAAA8AAAAAAAAAAAAAAAAAmAIAAGRycy9kb3du&#10;cmV2LnhtbFBLBQYAAAAABAAEAPUAAACGAwAAAAA=&#10;" filled="f" stroked="f" strokeweight="0">
                  <v:textbox inset=".35mm,.35mm,.35mm,.35mm">
                    <w:txbxContent>
                      <w:p w:rsidR="008970E7" w:rsidRDefault="00E97184">
                        <w:pPr>
                          <w:overflowPunct w:val="0"/>
                          <w:spacing w:after="0" w:line="240" w:lineRule="auto"/>
                          <w:jc w:val="center"/>
                        </w:pPr>
                        <w:r>
                          <w:rPr>
                            <w:rFonts w:ascii="Arial" w:hAnsi="Arial" w:cs="Arial"/>
                            <w:sz w:val="18"/>
                            <w:szCs w:val="18"/>
                          </w:rPr>
                          <w:t>Изм.</w:t>
                        </w:r>
                      </w:p>
                    </w:txbxContent>
                  </v:textbox>
                </v:rect>
                <v:rect id="Прямоугольник 16" o:spid="_x0000_s1039" style="position:absolute;left:3780;top:100335;width:3315;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vk8EA&#10;AADbAAAADwAAAGRycy9kb3ducmV2LnhtbERP22oCMRB9L/gPYYS+1cRCra5GEalY2H3x8gHjZtxd&#10;3EyWJOr6902h0Lc5nOssVr1txZ18aBxrGI8UCOLSmYYrDafj9m0KIkRkg61j0vCkAKvl4GWBmXEP&#10;3tP9ECuRQjhkqKGOscukDGVNFsPIdcSJuzhvMSboK2k8PlK4beW7UhNpseHUUGNHm5rK6+FmNUif&#10;f34U62Mx65Vqxnlx3sWvXOvXYb+eg4jUx3/xn/vbpPkT+P0lHS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mb5PBAAAA2wAAAA8AAAAAAAAAAAAAAAAAmAIAAGRycy9kb3du&#10;cmV2LnhtbFBLBQYAAAAABAAEAPUAAACGAwAAAAA=&#10;" filled="f" stroked="f" strokeweight="0">
                  <v:textbox inset=".35mm,.35mm,.35mm,.35mm">
                    <w:txbxContent>
                      <w:p w:rsidR="008970E7" w:rsidRDefault="00E97184">
                        <w:pPr>
                          <w:overflowPunct w:val="0"/>
                          <w:spacing w:after="0" w:line="240" w:lineRule="auto"/>
                          <w:jc w:val="center"/>
                        </w:pPr>
                        <w:r>
                          <w:rPr>
                            <w:rFonts w:ascii="Arial" w:hAnsi="Arial" w:cs="Arial"/>
                            <w:sz w:val="18"/>
                            <w:szCs w:val="18"/>
                          </w:rPr>
                          <w:t>Лист</w:t>
                        </w:r>
                      </w:p>
                    </w:txbxContent>
                  </v:textbox>
                </v:rect>
                <v:rect id="Прямоугольник 17" o:spid="_x0000_s1040" style="position:absolute;left:7513;top:100335;width:8521;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rKCMEA&#10;AADbAAAADwAAAGRycy9kb3ducmV2LnhtbERP22oCMRB9L/gPYQq+1UTBS1ejiFha2H3x8gHTzbi7&#10;dDNZklS3f98Igm9zONdZbXrbiiv50DjWMB4pEMSlMw1XGs6nj7cFiBCRDbaOScMfBdisBy8rzIy7&#10;8YGux1iJFMIhQw11jF0mZShrshhGriNO3MV5izFBX0nj8ZbCbSsnSs2kxYZTQ40d7Woqf46/VoP0&#10;+XxabE/Fe69UM86L78+4z7UevvbbJYhIfXyKH+4vk+bP4f5LOk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ygjBAAAA2wAAAA8AAAAAAAAAAAAAAAAAmAIAAGRycy9kb3du&#10;cmV2LnhtbFBLBQYAAAAABAAEAPUAAACGAwAAAAA=&#10;" filled="f" stroked="f" strokeweight="0">
                  <v:textbox inset=".35mm,.35mm,.35mm,.35mm">
                    <w:txbxContent>
                      <w:p w:rsidR="008970E7" w:rsidRDefault="00E97184">
                        <w:pPr>
                          <w:overflowPunct w:val="0"/>
                          <w:spacing w:after="0" w:line="240" w:lineRule="auto"/>
                          <w:jc w:val="center"/>
                        </w:pPr>
                        <w:r>
                          <w:rPr>
                            <w:rFonts w:ascii="Arial" w:hAnsi="Arial" w:cs="Arial"/>
                            <w:sz w:val="18"/>
                            <w:szCs w:val="18"/>
                          </w:rPr>
                          <w:t>№ докум.</w:t>
                        </w:r>
                      </w:p>
                    </w:txbxContent>
                  </v:textbox>
                </v:rect>
                <v:rect id="Прямоугольник 18" o:spid="_x0000_s1041" style="position:absolute;left:16516;top:100335;width:5080;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eesQA&#10;AADbAAAADwAAAGRycy9kb3ducmV2LnhtbESPzWrDMBCE74W8g9hAb42UQtvUjRJCaGjBvuTnAbbW&#10;1jaxVkZSEvftu4dCb7vM7My3y/Xoe3WlmLrAFuYzA4q4Dq7jxsLpuHtYgEoZ2WEfmCz8UIL1anK3&#10;xMKFG+/pesiNkhBOBVpocx4KrVPdksc0CwOxaN8hesyyxka7iDcJ971+NOZZe+xYGlocaNtSfT5c&#10;vAUdy5enanOsXkdjunlZfX3k99La++m4eQOVacz/5r/rTyf4Aiu/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1XnrEAAAA2wAAAA8AAAAAAAAAAAAAAAAAmAIAAGRycy9k&#10;b3ducmV2LnhtbFBLBQYAAAAABAAEAPUAAACJAwAAAAA=&#10;" filled="f" stroked="f" strokeweight="0">
                  <v:textbox inset=".35mm,.35mm,.35mm,.35mm">
                    <w:txbxContent>
                      <w:p w:rsidR="008970E7" w:rsidRDefault="00E97184">
                        <w:pPr>
                          <w:overflowPunct w:val="0"/>
                          <w:spacing w:after="0" w:line="240" w:lineRule="auto"/>
                          <w:jc w:val="center"/>
                        </w:pPr>
                        <w:r>
                          <w:rPr>
                            <w:rFonts w:ascii="Arial" w:hAnsi="Arial" w:cs="Arial"/>
                            <w:sz w:val="18"/>
                            <w:szCs w:val="18"/>
                          </w:rPr>
                          <w:t>Подпись</w:t>
                        </w:r>
                      </w:p>
                    </w:txbxContent>
                  </v:textbox>
                </v:rect>
                <v:rect id="Прямоугольник 19" o:spid="_x0000_s1042" style="position:absolute;left:21888;top:100335;width:3308;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n74cEA&#10;AADbAAAADwAAAGRycy9kb3ducmV2LnhtbERP22oCMRB9L/QfwhT6VhOFWt0aRcRSYffFywdMN+Pu&#10;4mayJFHXvzeC0Lc5nOvMFr1txYV8aBxrGA4UCOLSmYYrDYf9z8cERIjIBlvHpOFGARbz15cZZsZd&#10;eUuXXaxECuGQoYY6xi6TMpQ1WQwD1xEn7ui8xZigr6TxeE3htpUjpcbSYsOpocaOVjWVp93ZapA+&#10;//oslvti2ivVDPPi7zeuc63f3/rlN4hIffwXP90bk+ZP4fFLOkD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5++HBAAAA2wAAAA8AAAAAAAAAAAAAAAAAmAIAAGRycy9kb3du&#10;cmV2LnhtbFBLBQYAAAAABAAEAPUAAACGAwAAAAA=&#10;" filled="f" stroked="f" strokeweight="0">
                  <v:textbox inset=".35mm,.35mm,.35mm,.35mm">
                    <w:txbxContent>
                      <w:p w:rsidR="008970E7" w:rsidRDefault="00E97184">
                        <w:pPr>
                          <w:overflowPunct w:val="0"/>
                          <w:spacing w:after="0" w:line="240" w:lineRule="auto"/>
                          <w:jc w:val="center"/>
                        </w:pPr>
                        <w:r>
                          <w:rPr>
                            <w:rFonts w:ascii="Arial" w:hAnsi="Arial" w:cs="Arial"/>
                            <w:sz w:val="18"/>
                            <w:szCs w:val="18"/>
                          </w:rPr>
                          <w:t>Дата</w:t>
                        </w:r>
                      </w:p>
                    </w:txbxContent>
                  </v:textbox>
                </v:rect>
                <v:rect id="Прямоугольник 20" o:spid="_x0000_s1043" style="position:absolute;left:62809;top:96850;width:3315;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wcEA&#10;AADbAAAADwAAAGRycy9kb3ducmV2LnhtbERP3WrCMBS+H/gO4QjezcSCm3ZGKaJs0N748wBnzVlb&#10;1pyUJGr39svFYJcf3/9mN9pe3MmHzrGGxVyBIK6d6bjRcL0cn1cgQkQ22DsmDT8UYLedPG0wN+7B&#10;J7qfYyNSCIccNbQxDrmUoW7JYpi7gThxX85bjAn6RhqPjxRue5kp9SItdpwaWhxo31L9fb5ZDdKX&#10;r8uquFTrUaluUVaf7/FQaj2bjsUbiEhj/Bf/uT+MhiytT1/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vmMHBAAAA2wAAAA8AAAAAAAAAAAAAAAAAmAIAAGRycy9kb3du&#10;cmV2LnhtbFBLBQYAAAAABAAEAPUAAACGAwAAAAA=&#10;" filled="f" stroked="f" strokeweight="0">
                  <v:textbox inset=".35mm,.35mm,.35mm,.35mm">
                    <w:txbxContent>
                      <w:p w:rsidR="008970E7" w:rsidRDefault="00E97184">
                        <w:pPr>
                          <w:overflowPunct w:val="0"/>
                          <w:spacing w:after="0" w:line="240" w:lineRule="auto"/>
                          <w:jc w:val="center"/>
                        </w:pPr>
                        <w:r>
                          <w:rPr>
                            <w:rFonts w:ascii="Arial" w:hAnsi="Arial" w:cs="Arial"/>
                            <w:sz w:val="18"/>
                            <w:szCs w:val="18"/>
                          </w:rPr>
                          <w:t>Лист</w:t>
                        </w:r>
                      </w:p>
                    </w:txbxContent>
                  </v:textbox>
                </v:rect>
                <v:rect id="Прямоугольник 21" o:spid="_x0000_s1044" style="position:absolute;left:62809;top:99187;width:3315;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9WsQA&#10;AADbAAAADwAAAGRycy9kb3ducmV2LnhtbESPUWvCMBSF3wf7D+EO9jaTCm5ajSJD2aB9sfoDrs21&#10;LWtuShK1+/fLYLDHwznnO5zVZrS9uJEPnWMN2USBIK6d6bjRcDruX+YgQkQ22DsmDd8UYLN+fFhh&#10;btydD3SrYiMShEOOGtoYh1zKULdkMUzcQJy8i/MWY5K+kcbjPcFtL6dKvUqLHaeFFgd6b6n+qq5W&#10;g/TF26zcHsvFqFSXFeX5I+4KrZ+fxu0SRKQx/of/2p9GwzSD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jPVrEAAAA2wAAAA8AAAAAAAAAAAAAAAAAmAIAAGRycy9k&#10;b3ducmV2LnhtbFBLBQYAAAAABAAEAPUAAACJAwAAAAA=&#10;" filled="f" stroked="f" strokeweight="0">
                  <v:textbox inset=".35mm,.35mm,.35mm,.35mm">
                    <w:txbxContent>
                      <w:p w:rsidR="008970E7" w:rsidRDefault="00E97184">
                        <w:pPr>
                          <w:overflowPunct w:val="0"/>
                          <w:spacing w:after="0" w:line="240" w:lineRule="auto"/>
                          <w:jc w:val="center"/>
                        </w:pPr>
                        <w:r>
                          <w:rPr>
                            <w:rFonts w:ascii="Arial" w:hAnsi="Arial" w:cs="Arial"/>
                            <w:sz w:val="24"/>
                            <w:szCs w:val="24"/>
                          </w:rPr>
                          <w:t>14</w:t>
                        </w:r>
                      </w:p>
                    </w:txbxContent>
                  </v:textbox>
                </v:rect>
                <v:rect id="Прямоугольник 22" o:spid="_x0000_s1045" style="position:absolute;left:25671;top:98096;width:36702;height: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jLcQA&#10;AADbAAAADwAAAGRycy9kb3ducmV2LnhtbESPUWvCMBSF3wf7D+EO9jYTC25ajSJD2aB9sfoDrs21&#10;LWtuShK1+/fLYLDHwznnO5zVZrS9uJEPnWMN04kCQVw703Gj4XTcv8xBhIhssHdMGr4pwGb9+LDC&#10;3Lg7H+hWxUYkCIccNbQxDrmUoW7JYpi4gTh5F+ctxiR9I43He4LbXmZKvUqLHaeFFgd6b6n+qq5W&#10;g/TF26zcHsvFqFQ3LcrzR9wVWj8/jdsliEhj/A//tT+NhiyD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xoy3EAAAA2wAAAA8AAAAAAAAAAAAAAAAAmAIAAGRycy9k&#10;b3ducmV2LnhtbFBLBQYAAAAABAAEAPUAAACJAwAAAAA=&#10;" filled="f" stroked="f" strokeweight="0">
                  <v:textbox inset=".35mm,.35mm,.35mm,.35mm">
                    <w:txbxContent>
                      <w:p w:rsidR="008970E7" w:rsidRDefault="00E97184">
                        <w:pPr>
                          <w:overflowPunct w:val="0"/>
                          <w:spacing w:after="0" w:line="240" w:lineRule="auto"/>
                          <w:jc w:val="center"/>
                        </w:pPr>
                        <w:r>
                          <w:rPr>
                            <w:rFonts w:ascii="Times New Roman" w:hAnsi="Times New Roman"/>
                          </w:rPr>
                          <w:t>ПП 0</w:t>
                        </w:r>
                        <w:r>
                          <w:rPr>
                            <w:rFonts w:ascii="Times New Roman" w:hAnsi="Times New Roman"/>
                            <w:lang w:val="en-US"/>
                          </w:rPr>
                          <w:t>2</w:t>
                        </w:r>
                        <w:r>
                          <w:rPr>
                            <w:rFonts w:ascii="Times New Roman" w:hAnsi="Times New Roman"/>
                          </w:rPr>
                          <w:t>.01 09.02.07.19.</w:t>
                        </w:r>
                        <w:r>
                          <w:rPr>
                            <w:rFonts w:ascii="Times New Roman" w:hAnsi="Times New Roman"/>
                            <w:lang w:val="en-US"/>
                          </w:rPr>
                          <w:t>1</w:t>
                        </w:r>
                        <w:r>
                          <w:rPr>
                            <w:rFonts w:ascii="Times New Roman" w:hAnsi="Times New Roman"/>
                          </w:rPr>
                          <w:t>1 000000</w:t>
                        </w:r>
                      </w:p>
                      <w:p w:rsidR="008970E7" w:rsidRDefault="008970E7">
                        <w:pPr>
                          <w:overflowPunct w:val="0"/>
                          <w:spacing w:after="0" w:line="240" w:lineRule="auto"/>
                          <w:jc w:val="center"/>
                        </w:pPr>
                      </w:p>
                      <w:p w:rsidR="008970E7" w:rsidRDefault="008970E7">
                        <w:pPr>
                          <w:overflowPunct w:val="0"/>
                          <w:spacing w:after="0" w:line="240" w:lineRule="auto"/>
                          <w:jc w:val="center"/>
                        </w:pPr>
                      </w:p>
                      <w:p w:rsidR="008970E7" w:rsidRDefault="008970E7">
                        <w:pPr>
                          <w:overflowPunct w:val="0"/>
                          <w:spacing w:after="0" w:line="240" w:lineRule="auto"/>
                          <w:jc w:val="center"/>
                        </w:pPr>
                      </w:p>
                      <w:p w:rsidR="008970E7" w:rsidRDefault="008970E7">
                        <w:pPr>
                          <w:overflowPunct w:val="0"/>
                          <w:spacing w:after="0" w:line="240" w:lineRule="auto"/>
                          <w:jc w:val="center"/>
                        </w:pPr>
                      </w:p>
                      <w:p w:rsidR="008970E7" w:rsidRDefault="008970E7">
                        <w:pPr>
                          <w:overflowPunct w:val="0"/>
                          <w:spacing w:after="0" w:line="240" w:lineRule="auto"/>
                          <w:jc w:val="center"/>
                        </w:pPr>
                      </w:p>
                      <w:p w:rsidR="008970E7" w:rsidRDefault="008970E7">
                        <w:pPr>
                          <w:overflowPunct w:val="0"/>
                          <w:spacing w:after="0" w:line="240" w:lineRule="auto"/>
                        </w:pPr>
                      </w:p>
                    </w:txbxContent>
                  </v:textbox>
                </v:rect>
                <w10:wrap anchorx="page" anchory="page"/>
              </v:group>
            </w:pict>
          </mc:Fallback>
        </mc:AlternateContent>
      </w:r>
      <w:r>
        <w:t>​​</w: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0E7" w:rsidRDefault="00E97184">
    <w:pPr>
      <w:pStyle w:val="afa"/>
    </w:pPr>
    <w:r>
      <w:rPr>
        <w:noProof/>
        <w:lang w:eastAsia="ru-RU"/>
      </w:rPr>
      <mc:AlternateContent>
        <mc:Choice Requires="wpg">
          <w:drawing>
            <wp:anchor distT="0" distB="0" distL="0" distR="0" simplePos="0" relativeHeight="23" behindDoc="1" locked="0" layoutInCell="0" allowOverlap="1" wp14:anchorId="171EDCD9">
              <wp:simplePos x="0" y="0"/>
              <wp:positionH relativeFrom="page">
                <wp:posOffset>1471295</wp:posOffset>
              </wp:positionH>
              <wp:positionV relativeFrom="page">
                <wp:posOffset>433070</wp:posOffset>
              </wp:positionV>
              <wp:extent cx="6588760" cy="10189210"/>
              <wp:effectExtent l="742950" t="228600" r="0" b="0"/>
              <wp:wrapNone/>
              <wp:docPr id="4" name="Group 291"/>
              <wp:cNvGraphicFramePr/>
              <a:graphic xmlns:a="http://schemas.openxmlformats.org/drawingml/2006/main">
                <a:graphicData uri="http://schemas.microsoft.com/office/word/2010/wordprocessingGroup">
                  <wpg:wgp>
                    <wpg:cNvGrpSpPr/>
                    <wpg:grpSpPr>
                      <a:xfrm>
                        <a:off x="0" y="0"/>
                        <a:ext cx="6588760" cy="10189210"/>
                        <a:chOff x="738000" y="223560"/>
                        <a:chExt cx="6588000" cy="10188720"/>
                      </a:xfrm>
                    </wpg:grpSpPr>
                    <wps:wsp>
                      <wps:cNvPr id="24" name="Прямоугольник 24"/>
                      <wps:cNvSpPr/>
                      <wps:spPr>
                        <a:xfrm>
                          <a:off x="0" y="0"/>
                          <a:ext cx="6588000" cy="1018872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bodyPr/>
                    </wps:wsp>
                    <wps:wsp>
                      <wps:cNvPr id="25" name="Прямая соединительная линия 25"/>
                      <wps:cNvCnPr/>
                      <wps:spPr>
                        <a:xfrm>
                          <a:off x="326880" y="8754120"/>
                          <a:ext cx="720" cy="52848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26" name="Прямая соединительная линия 26"/>
                      <wps:cNvCnPr/>
                      <wps:spPr>
                        <a:xfrm>
                          <a:off x="3240" y="8749080"/>
                          <a:ext cx="6577920" cy="7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27" name="Прямая соединительная линия 27"/>
                      <wps:cNvCnPr/>
                      <wps:spPr>
                        <a:xfrm>
                          <a:off x="720000" y="8758440"/>
                          <a:ext cx="720" cy="142488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28" name="Прямая соединительная линия 28"/>
                      <wps:cNvCnPr/>
                      <wps:spPr>
                        <a:xfrm>
                          <a:off x="1620360" y="8758440"/>
                          <a:ext cx="720" cy="142488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29" name="Прямая соединительная линия 29"/>
                      <wps:cNvCnPr/>
                      <wps:spPr>
                        <a:xfrm>
                          <a:off x="2160360" y="8758440"/>
                          <a:ext cx="720" cy="142488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30" name="Прямая соединительная линия 30"/>
                      <wps:cNvCnPr/>
                      <wps:spPr>
                        <a:xfrm>
                          <a:off x="2520360" y="8754120"/>
                          <a:ext cx="720" cy="142416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31" name="Прямая соединительная линия 31"/>
                      <wps:cNvCnPr/>
                      <wps:spPr>
                        <a:xfrm>
                          <a:off x="5221080" y="9291960"/>
                          <a:ext cx="1440" cy="35316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32" name="Прямая соединительная линия 32"/>
                      <wps:cNvCnPr/>
                      <wps:spPr>
                        <a:xfrm>
                          <a:off x="3240" y="9828360"/>
                          <a:ext cx="2510640" cy="144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33" name="Прямая соединительная линия 33"/>
                      <wps:cNvCnPr/>
                      <wps:spPr>
                        <a:xfrm>
                          <a:off x="3240" y="10008720"/>
                          <a:ext cx="2510640" cy="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34" name="Прямоугольник 34"/>
                      <wps:cNvSpPr/>
                      <wps:spPr>
                        <a:xfrm>
                          <a:off x="17640" y="9125640"/>
                          <a:ext cx="29016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sz w:val="18"/>
                                <w:szCs w:val="18"/>
                              </w:rPr>
                              <w:t>Изм.</w:t>
                            </w:r>
                          </w:p>
                        </w:txbxContent>
                      </wps:txbx>
                      <wps:bodyPr lIns="12600" tIns="12600" rIns="12600" bIns="12600" anchor="t" upright="1">
                        <a:noAutofit/>
                      </wps:bodyPr>
                    </wps:wsp>
                    <wps:wsp>
                      <wps:cNvPr id="35" name="Прямоугольник 35"/>
                      <wps:cNvSpPr/>
                      <wps:spPr>
                        <a:xfrm>
                          <a:off x="345960" y="9125640"/>
                          <a:ext cx="36180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sz w:val="18"/>
                                <w:szCs w:val="18"/>
                              </w:rPr>
                              <w:t>Лист</w:t>
                            </w:r>
                          </w:p>
                        </w:txbxContent>
                      </wps:txbx>
                      <wps:bodyPr lIns="12600" tIns="12600" rIns="12600" bIns="12600" anchor="t" upright="1">
                        <a:noAutofit/>
                      </wps:bodyPr>
                    </wps:wsp>
                    <wps:wsp>
                      <wps:cNvPr id="36" name="Прямоугольник 36"/>
                      <wps:cNvSpPr/>
                      <wps:spPr>
                        <a:xfrm>
                          <a:off x="746640" y="9125640"/>
                          <a:ext cx="84708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sz w:val="18"/>
                                <w:szCs w:val="18"/>
                              </w:rPr>
                              <w:t>№ докум.</w:t>
                            </w:r>
                          </w:p>
                        </w:txbxContent>
                      </wps:txbx>
                      <wps:bodyPr lIns="12600" tIns="12600" rIns="12600" bIns="12600" anchor="t" upright="1">
                        <a:noAutofit/>
                      </wps:bodyPr>
                    </wps:wsp>
                    <wps:wsp>
                      <wps:cNvPr id="37" name="Прямоугольник 37"/>
                      <wps:cNvSpPr/>
                      <wps:spPr>
                        <a:xfrm>
                          <a:off x="1641600" y="9125640"/>
                          <a:ext cx="50472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sz w:val="18"/>
                                <w:szCs w:val="18"/>
                              </w:rPr>
                              <w:t>Подпись</w:t>
                            </w:r>
                          </w:p>
                        </w:txbxContent>
                      </wps:txbx>
                      <wps:bodyPr lIns="12600" tIns="12600" rIns="12600" bIns="12600" anchor="t" upright="1">
                        <a:noAutofit/>
                      </wps:bodyPr>
                    </wps:wsp>
                    <wps:wsp>
                      <wps:cNvPr id="38" name="Прямоугольник 38"/>
                      <wps:cNvSpPr/>
                      <wps:spPr>
                        <a:xfrm>
                          <a:off x="2175480" y="9125640"/>
                          <a:ext cx="32904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sz w:val="18"/>
                                <w:szCs w:val="18"/>
                              </w:rPr>
                              <w:t>Дата</w:t>
                            </w:r>
                          </w:p>
                        </w:txbxContent>
                      </wps:txbx>
                      <wps:bodyPr lIns="12600" tIns="12600" rIns="12600" bIns="12600" anchor="t" upright="1">
                        <a:noAutofit/>
                      </wps:bodyPr>
                    </wps:wsp>
                    <wps:wsp>
                      <wps:cNvPr id="39" name="Прямоугольник 39"/>
                      <wps:cNvSpPr/>
                      <wps:spPr>
                        <a:xfrm>
                          <a:off x="5247720" y="9301320"/>
                          <a:ext cx="48528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sz w:val="18"/>
                                <w:szCs w:val="18"/>
                              </w:rPr>
                              <w:t>Лист</w:t>
                            </w:r>
                          </w:p>
                        </w:txbxContent>
                      </wps:txbx>
                      <wps:bodyPr lIns="12600" tIns="12600" rIns="12600" bIns="12600" anchor="t" upright="1">
                        <a:noAutofit/>
                      </wps:bodyPr>
                    </wps:wsp>
                    <wps:wsp>
                      <wps:cNvPr id="40" name="Прямоугольник 40"/>
                      <wps:cNvSpPr/>
                      <wps:spPr>
                        <a:xfrm>
                          <a:off x="5247720" y="9487440"/>
                          <a:ext cx="485280" cy="15732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sz w:val="20"/>
                                <w:szCs w:val="20"/>
                              </w:rPr>
                              <w:t>4</w:t>
                            </w:r>
                          </w:p>
                        </w:txbxContent>
                      </wps:txbx>
                      <wps:bodyPr lIns="12600" tIns="12600" rIns="12600" bIns="12600" anchor="t" upright="1">
                        <a:noAutofit/>
                      </wps:bodyPr>
                    </wps:wsp>
                    <wps:wsp>
                      <wps:cNvPr id="41" name="Прямоугольник 41"/>
                      <wps:cNvSpPr/>
                      <wps:spPr>
                        <a:xfrm>
                          <a:off x="2556360" y="8906040"/>
                          <a:ext cx="4005000" cy="24264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rFonts w:ascii="Times New Roman" w:hAnsi="Times New Roman"/>
                              </w:rPr>
                              <w:t>ПП 0</w:t>
                            </w:r>
                            <w:r>
                              <w:rPr>
                                <w:rFonts w:ascii="Times New Roman" w:hAnsi="Times New Roman"/>
                                <w:lang w:val="en-US"/>
                              </w:rPr>
                              <w:t>2</w:t>
                            </w:r>
                            <w:r>
                              <w:rPr>
                                <w:rFonts w:ascii="Times New Roman" w:hAnsi="Times New Roman"/>
                              </w:rPr>
                              <w:t>.0</w:t>
                            </w:r>
                            <w:r>
                              <w:rPr>
                                <w:rFonts w:ascii="Times New Roman" w:hAnsi="Times New Roman"/>
                                <w:lang w:val="en-US"/>
                              </w:rPr>
                              <w:t xml:space="preserve">1 </w:t>
                            </w:r>
                            <w:r>
                              <w:rPr>
                                <w:rFonts w:ascii="Times New Roman" w:hAnsi="Times New Roman"/>
                              </w:rPr>
                              <w:t>09.02.07.19.</w:t>
                            </w:r>
                            <w:r>
                              <w:rPr>
                                <w:rFonts w:ascii="Times New Roman" w:hAnsi="Times New Roman"/>
                                <w:lang w:val="en-US"/>
                              </w:rPr>
                              <w:t>1</w:t>
                            </w:r>
                            <w:r>
                              <w:rPr>
                                <w:rFonts w:ascii="Times New Roman" w:hAnsi="Times New Roman"/>
                              </w:rPr>
                              <w:t>1 000000</w:t>
                            </w:r>
                          </w:p>
                          <w:p w:rsidR="008970E7" w:rsidRDefault="008970E7">
                            <w:pPr>
                              <w:overflowPunct w:val="0"/>
                              <w:spacing w:after="0" w:line="240" w:lineRule="auto"/>
                              <w:jc w:val="center"/>
                            </w:pPr>
                          </w:p>
                        </w:txbxContent>
                      </wps:txbx>
                      <wps:bodyPr lIns="12600" tIns="12600" rIns="12600" bIns="12600" anchor="t" upright="1">
                        <a:noAutofit/>
                      </wps:bodyPr>
                    </wps:wsp>
                    <wps:wsp>
                      <wps:cNvPr id="42" name="Прямая соединительная линия 42"/>
                      <wps:cNvCnPr/>
                      <wps:spPr>
                        <a:xfrm>
                          <a:off x="3960" y="9288720"/>
                          <a:ext cx="6577920" cy="7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43" name="Прямая соединительная линия 43"/>
                      <wps:cNvCnPr/>
                      <wps:spPr>
                        <a:xfrm>
                          <a:off x="8280" y="9109800"/>
                          <a:ext cx="2510280" cy="7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44" name="Прямая соединительная линия 44"/>
                      <wps:cNvCnPr/>
                      <wps:spPr>
                        <a:xfrm>
                          <a:off x="3240" y="8928720"/>
                          <a:ext cx="2510640" cy="72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45" name="Прямая соединительная линия 45"/>
                      <wps:cNvCnPr/>
                      <wps:spPr>
                        <a:xfrm>
                          <a:off x="3240" y="9648360"/>
                          <a:ext cx="2510640" cy="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46" name="Прямая соединительная линия 46"/>
                      <wps:cNvCnPr/>
                      <wps:spPr>
                        <a:xfrm>
                          <a:off x="3240" y="9467280"/>
                          <a:ext cx="2510640" cy="72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g:grpSp>
                      <wpg:cNvPr id="47" name="Группа 47"/>
                      <wpg:cNvGrpSpPr/>
                      <wpg:grpSpPr>
                        <a:xfrm>
                          <a:off x="12600" y="9306720"/>
                          <a:ext cx="1581120" cy="157320"/>
                          <a:chOff x="0" y="0"/>
                          <a:chExt cx="0" cy="0"/>
                        </a:xfrm>
                      </wpg:grpSpPr>
                      <wps:wsp>
                        <wps:cNvPr id="48" name="Прямоугольник 48"/>
                        <wps:cNvSpPr/>
                        <wps:spPr>
                          <a:xfrm>
                            <a:off x="0" y="0"/>
                            <a:ext cx="699840" cy="15732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pPr>
                              <w:proofErr w:type="spellStart"/>
                              <w:r>
                                <w:rPr>
                                  <w:sz w:val="18"/>
                                  <w:szCs w:val="18"/>
                                </w:rPr>
                                <w:t>Разраб</w:t>
                              </w:r>
                              <w:proofErr w:type="spellEnd"/>
                              <w:r>
                                <w:rPr>
                                  <w:sz w:val="18"/>
                                  <w:szCs w:val="18"/>
                                </w:rPr>
                                <w:t>.</w:t>
                              </w:r>
                            </w:p>
                          </w:txbxContent>
                        </wps:txbx>
                        <wps:bodyPr lIns="12600" tIns="12600" rIns="12600" bIns="12600" anchor="t" upright="1">
                          <a:noAutofit/>
                        </wps:bodyPr>
                      </wps:wsp>
                      <wps:wsp>
                        <wps:cNvPr id="49" name="Прямоугольник 49"/>
                        <wps:cNvSpPr/>
                        <wps:spPr>
                          <a:xfrm>
                            <a:off x="734040" y="0"/>
                            <a:ext cx="847080" cy="15732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pPr>
                              <w:r>
                                <w:rPr>
                                  <w:rFonts w:ascii="Times New Roman" w:hAnsi="Times New Roman"/>
                                  <w:sz w:val="20"/>
                                  <w:szCs w:val="20"/>
                                </w:rPr>
                                <w:t>Логинов М.В.</w:t>
                              </w:r>
                            </w:p>
                          </w:txbxContent>
                        </wps:txbx>
                        <wps:bodyPr lIns="12600" tIns="12600" rIns="12600" bIns="12600" anchor="t" upright="1">
                          <a:noAutofit/>
                        </wps:bodyPr>
                      </wps:wsp>
                    </wpg:grpSp>
                    <wpg:grpSp>
                      <wpg:cNvPr id="50" name="Группа 50"/>
                      <wpg:cNvGrpSpPr/>
                      <wpg:grpSpPr>
                        <a:xfrm>
                          <a:off x="12600" y="9483120"/>
                          <a:ext cx="1581120" cy="156960"/>
                          <a:chOff x="0" y="0"/>
                          <a:chExt cx="0" cy="0"/>
                        </a:xfrm>
                      </wpg:grpSpPr>
                      <wps:wsp>
                        <wps:cNvPr id="51" name="Прямоугольник 51"/>
                        <wps:cNvSpPr/>
                        <wps:spPr>
                          <a:xfrm>
                            <a:off x="0" y="0"/>
                            <a:ext cx="69984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pPr>
                              <w:proofErr w:type="spellStart"/>
                              <w:r>
                                <w:rPr>
                                  <w:sz w:val="18"/>
                                  <w:szCs w:val="18"/>
                                </w:rPr>
                                <w:t>Провер</w:t>
                              </w:r>
                              <w:proofErr w:type="spellEnd"/>
                              <w:r>
                                <w:rPr>
                                  <w:sz w:val="18"/>
                                  <w:szCs w:val="18"/>
                                </w:rPr>
                                <w:t>.</w:t>
                              </w:r>
                            </w:p>
                          </w:txbxContent>
                        </wps:txbx>
                        <wps:bodyPr lIns="12600" tIns="12600" rIns="12600" bIns="12600" anchor="t" upright="1">
                          <a:noAutofit/>
                        </wps:bodyPr>
                      </wps:wsp>
                      <wps:wsp>
                        <wps:cNvPr id="52" name="Прямоугольник 52"/>
                        <wps:cNvSpPr/>
                        <wps:spPr>
                          <a:xfrm>
                            <a:off x="734040" y="0"/>
                            <a:ext cx="84708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pPr>
                              <w:r>
                                <w:rPr>
                                  <w:rFonts w:ascii="Times New Roman" w:hAnsi="Times New Roman"/>
                                  <w:sz w:val="20"/>
                                  <w:szCs w:val="20"/>
                                </w:rPr>
                                <w:t>Горюнова Е. А.</w:t>
                              </w:r>
                            </w:p>
                            <w:p w:rsidR="008970E7" w:rsidRDefault="008970E7">
                              <w:pPr>
                                <w:overflowPunct w:val="0"/>
                                <w:spacing w:after="0" w:line="240" w:lineRule="auto"/>
                              </w:pPr>
                            </w:p>
                          </w:txbxContent>
                        </wps:txbx>
                        <wps:bodyPr lIns="12600" tIns="12600" rIns="12600" bIns="12600" anchor="t" upright="1">
                          <a:noAutofit/>
                        </wps:bodyPr>
                      </wps:wsp>
                    </wpg:grpSp>
                    <wpg:grpSp>
                      <wpg:cNvPr id="53" name="Группа 53"/>
                      <wpg:cNvGrpSpPr/>
                      <wpg:grpSpPr>
                        <a:xfrm>
                          <a:off x="12600" y="9664200"/>
                          <a:ext cx="1581120" cy="156960"/>
                          <a:chOff x="0" y="0"/>
                          <a:chExt cx="0" cy="0"/>
                        </a:xfrm>
                      </wpg:grpSpPr>
                      <wps:wsp>
                        <wps:cNvPr id="54" name="Прямоугольник 54"/>
                        <wps:cNvSpPr/>
                        <wps:spPr>
                          <a:xfrm>
                            <a:off x="0" y="0"/>
                            <a:ext cx="69984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pPr>
                              <w:proofErr w:type="spellStart"/>
                              <w:r>
                                <w:rPr>
                                  <w:sz w:val="18"/>
                                  <w:szCs w:val="18"/>
                                </w:rPr>
                                <w:t>Реценз</w:t>
                              </w:r>
                              <w:proofErr w:type="spellEnd"/>
                              <w:r>
                                <w:rPr>
                                  <w:sz w:val="18"/>
                                  <w:szCs w:val="18"/>
                                </w:rPr>
                                <w:t>.</w:t>
                              </w:r>
                            </w:p>
                          </w:txbxContent>
                        </wps:txbx>
                        <wps:bodyPr lIns="12600" tIns="12600" rIns="12600" bIns="12600" anchor="t" upright="1">
                          <a:noAutofit/>
                        </wps:bodyPr>
                      </wps:wsp>
                      <wps:wsp>
                        <wps:cNvPr id="55" name="Прямоугольник 55"/>
                        <wps:cNvSpPr/>
                        <wps:spPr>
                          <a:xfrm>
                            <a:off x="734040" y="0"/>
                            <a:ext cx="847080" cy="156960"/>
                          </a:xfrm>
                          <a:prstGeom prst="rect">
                            <a:avLst/>
                          </a:prstGeom>
                          <a:noFill/>
                          <a:ln w="0">
                            <a:noFill/>
                          </a:ln>
                        </wps:spPr>
                        <wps:style>
                          <a:lnRef idx="0">
                            <a:scrgbClr r="0" g="0" b="0"/>
                          </a:lnRef>
                          <a:fillRef idx="0">
                            <a:scrgbClr r="0" g="0" b="0"/>
                          </a:fillRef>
                          <a:effectRef idx="0">
                            <a:scrgbClr r="0" g="0" b="0"/>
                          </a:effectRef>
                          <a:fontRef idx="minor"/>
                        </wps:style>
                        <wps:bodyPr/>
                      </wps:wsp>
                    </wpg:grpSp>
                    <wpg:grpSp>
                      <wpg:cNvPr id="56" name="Группа 56"/>
                      <wpg:cNvGrpSpPr/>
                      <wpg:grpSpPr>
                        <a:xfrm>
                          <a:off x="12600" y="9839880"/>
                          <a:ext cx="1581120" cy="157320"/>
                          <a:chOff x="0" y="0"/>
                          <a:chExt cx="0" cy="0"/>
                        </a:xfrm>
                      </wpg:grpSpPr>
                      <wps:wsp>
                        <wps:cNvPr id="57" name="Прямоугольник 57"/>
                        <wps:cNvSpPr/>
                        <wps:spPr>
                          <a:xfrm>
                            <a:off x="0" y="0"/>
                            <a:ext cx="699840" cy="15732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pPr>
                              <w:r>
                                <w:rPr>
                                  <w:sz w:val="18"/>
                                  <w:szCs w:val="18"/>
                                </w:rPr>
                                <w:t>Н. Контр.</w:t>
                              </w:r>
                            </w:p>
                          </w:txbxContent>
                        </wps:txbx>
                        <wps:bodyPr lIns="12600" tIns="12600" rIns="12600" bIns="12600" anchor="t" upright="1">
                          <a:noAutofit/>
                        </wps:bodyPr>
                      </wps:wsp>
                      <wps:wsp>
                        <wps:cNvPr id="58" name="Прямоугольник 58"/>
                        <wps:cNvSpPr/>
                        <wps:spPr>
                          <a:xfrm>
                            <a:off x="734040" y="0"/>
                            <a:ext cx="847080" cy="157320"/>
                          </a:xfrm>
                          <a:prstGeom prst="rect">
                            <a:avLst/>
                          </a:prstGeom>
                          <a:noFill/>
                          <a:ln w="0">
                            <a:noFill/>
                          </a:ln>
                        </wps:spPr>
                        <wps:style>
                          <a:lnRef idx="0">
                            <a:scrgbClr r="0" g="0" b="0"/>
                          </a:lnRef>
                          <a:fillRef idx="0">
                            <a:scrgbClr r="0" g="0" b="0"/>
                          </a:fillRef>
                          <a:effectRef idx="0">
                            <a:scrgbClr r="0" g="0" b="0"/>
                          </a:effectRef>
                          <a:fontRef idx="minor"/>
                        </wps:style>
                        <wps:bodyPr/>
                      </wps:wsp>
                    </wpg:grpSp>
                    <wpg:grpSp>
                      <wpg:cNvPr id="59" name="Группа 59"/>
                      <wpg:cNvGrpSpPr/>
                      <wpg:grpSpPr>
                        <a:xfrm>
                          <a:off x="12600" y="10015920"/>
                          <a:ext cx="1581120" cy="156960"/>
                          <a:chOff x="0" y="0"/>
                          <a:chExt cx="0" cy="0"/>
                        </a:xfrm>
                      </wpg:grpSpPr>
                      <wps:wsp>
                        <wps:cNvPr id="60" name="Прямоугольник 60"/>
                        <wps:cNvSpPr/>
                        <wps:spPr>
                          <a:xfrm>
                            <a:off x="0" y="0"/>
                            <a:ext cx="69984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pPr>
                              <w:proofErr w:type="spellStart"/>
                              <w:r>
                                <w:rPr>
                                  <w:sz w:val="18"/>
                                  <w:szCs w:val="18"/>
                                </w:rPr>
                                <w:t>Утверд</w:t>
                              </w:r>
                              <w:proofErr w:type="spellEnd"/>
                              <w:r>
                                <w:rPr>
                                  <w:sz w:val="18"/>
                                  <w:szCs w:val="18"/>
                                </w:rPr>
                                <w:t>.</w:t>
                              </w:r>
                            </w:p>
                          </w:txbxContent>
                        </wps:txbx>
                        <wps:bodyPr lIns="12600" tIns="12600" rIns="12600" bIns="12600" anchor="t" upright="1">
                          <a:noAutofit/>
                        </wps:bodyPr>
                      </wps:wsp>
                      <wps:wsp>
                        <wps:cNvPr id="61" name="Прямоугольник 61"/>
                        <wps:cNvSpPr/>
                        <wps:spPr>
                          <a:xfrm>
                            <a:off x="734040" y="0"/>
                            <a:ext cx="847080" cy="156960"/>
                          </a:xfrm>
                          <a:prstGeom prst="rect">
                            <a:avLst/>
                          </a:prstGeom>
                          <a:noFill/>
                          <a:ln w="0">
                            <a:noFill/>
                          </a:ln>
                        </wps:spPr>
                        <wps:style>
                          <a:lnRef idx="0">
                            <a:scrgbClr r="0" g="0" b="0"/>
                          </a:lnRef>
                          <a:fillRef idx="0">
                            <a:scrgbClr r="0" g="0" b="0"/>
                          </a:fillRef>
                          <a:effectRef idx="0">
                            <a:scrgbClr r="0" g="0" b="0"/>
                          </a:effectRef>
                          <a:fontRef idx="minor"/>
                        </wps:style>
                        <wps:bodyPr/>
                      </wps:wsp>
                    </wpg:grpSp>
                    <wps:wsp>
                      <wps:cNvPr id="62" name="Прямая соединительная линия 62"/>
                      <wps:cNvCnPr/>
                      <wps:spPr>
                        <a:xfrm>
                          <a:off x="4680720" y="9291960"/>
                          <a:ext cx="720" cy="8863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63" name="Прямоугольник 63"/>
                      <wps:cNvSpPr/>
                      <wps:spPr>
                        <a:xfrm>
                          <a:off x="2565360" y="9330120"/>
                          <a:ext cx="2072160" cy="81900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rFonts w:ascii="Times New Roman" w:hAnsi="Times New Roman" w:cs="Times New Roman"/>
                                <w:sz w:val="28"/>
                                <w:szCs w:val="28"/>
                              </w:rPr>
                              <w:t>Отчет по практике</w:t>
                            </w:r>
                          </w:p>
                        </w:txbxContent>
                      </wps:txbx>
                      <wps:bodyPr lIns="12600" tIns="12600" rIns="12600" bIns="12600" anchor="t" upright="1">
                        <a:noAutofit/>
                      </wps:bodyPr>
                    </wps:wsp>
                    <wps:wsp>
                      <wps:cNvPr id="64" name="Прямая соединительная линия 64"/>
                      <wps:cNvCnPr/>
                      <wps:spPr>
                        <a:xfrm>
                          <a:off x="4685040" y="9469080"/>
                          <a:ext cx="1900080" cy="7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65" name="Прямая соединительная линия 65"/>
                      <wps:cNvCnPr/>
                      <wps:spPr>
                        <a:xfrm>
                          <a:off x="4683600" y="9648360"/>
                          <a:ext cx="1901160" cy="144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66" name="Прямая соединительная линия 66"/>
                      <wps:cNvCnPr/>
                      <wps:spPr>
                        <a:xfrm>
                          <a:off x="5760720" y="9291960"/>
                          <a:ext cx="1440" cy="35316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67" name="Прямоугольник 67"/>
                      <wps:cNvSpPr/>
                      <wps:spPr>
                        <a:xfrm>
                          <a:off x="4709160" y="9301320"/>
                          <a:ext cx="48528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sz w:val="18"/>
                                <w:szCs w:val="18"/>
                              </w:rPr>
                              <w:t>Лит.</w:t>
                            </w:r>
                          </w:p>
                        </w:txbxContent>
                      </wps:txbx>
                      <wps:bodyPr lIns="12600" tIns="12600" rIns="12600" bIns="12600" anchor="t" upright="1">
                        <a:noAutofit/>
                      </wps:bodyPr>
                    </wps:wsp>
                    <wps:wsp>
                      <wps:cNvPr id="68" name="Прямоугольник 68"/>
                      <wps:cNvSpPr/>
                      <wps:spPr>
                        <a:xfrm>
                          <a:off x="5790600" y="9301320"/>
                          <a:ext cx="76572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sz w:val="18"/>
                                <w:szCs w:val="18"/>
                              </w:rPr>
                              <w:t>Листов</w:t>
                            </w:r>
                          </w:p>
                        </w:txbxContent>
                      </wps:txbx>
                      <wps:bodyPr lIns="12600" tIns="12600" rIns="12600" bIns="12600" anchor="t" upright="1">
                        <a:noAutofit/>
                      </wps:bodyPr>
                    </wps:wsp>
                    <wps:wsp>
                      <wps:cNvPr id="69" name="Прямоугольник 69"/>
                      <wps:cNvSpPr/>
                      <wps:spPr>
                        <a:xfrm>
                          <a:off x="5794920" y="9482400"/>
                          <a:ext cx="765720" cy="1569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sz w:val="20"/>
                                <w:szCs w:val="20"/>
                              </w:rPr>
                              <w:t>25</w:t>
                            </w:r>
                          </w:p>
                        </w:txbxContent>
                      </wps:txbx>
                      <wps:bodyPr lIns="12600" tIns="12600" rIns="12600" bIns="12600" anchor="t" upright="1">
                        <a:noAutofit/>
                      </wps:bodyPr>
                    </wps:wsp>
                    <wps:wsp>
                      <wps:cNvPr id="70" name="Прямая соединительная линия 70"/>
                      <wps:cNvCnPr/>
                      <wps:spPr>
                        <a:xfrm>
                          <a:off x="4861080" y="9473040"/>
                          <a:ext cx="720" cy="17208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71" name="Прямая соединительная линия 71"/>
                      <wps:cNvCnPr/>
                      <wps:spPr>
                        <a:xfrm>
                          <a:off x="5040720" y="9473400"/>
                          <a:ext cx="720" cy="17208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72" name="Прямоугольник 72"/>
                      <wps:cNvSpPr/>
                      <wps:spPr>
                        <a:xfrm>
                          <a:off x="4709160" y="9792360"/>
                          <a:ext cx="1847160" cy="223560"/>
                        </a:xfrm>
                        <a:prstGeom prst="rect">
                          <a:avLst/>
                        </a:prstGeom>
                        <a:noFill/>
                        <a:ln w="0">
                          <a:noFill/>
                        </a:ln>
                      </wps:spPr>
                      <wps:style>
                        <a:lnRef idx="0">
                          <a:scrgbClr r="0" g="0" b="0"/>
                        </a:lnRef>
                        <a:fillRef idx="0">
                          <a:scrgbClr r="0" g="0" b="0"/>
                        </a:fillRef>
                        <a:effectRef idx="0">
                          <a:scrgbClr r="0" g="0" b="0"/>
                        </a:effectRef>
                        <a:fontRef idx="minor"/>
                      </wps:style>
                      <wps:txbx>
                        <w:txbxContent>
                          <w:p w:rsidR="008970E7" w:rsidRDefault="00E97184">
                            <w:pPr>
                              <w:overflowPunct w:val="0"/>
                              <w:spacing w:after="0" w:line="240" w:lineRule="auto"/>
                              <w:jc w:val="center"/>
                            </w:pPr>
                            <w:r>
                              <w:rPr>
                                <w:rFonts w:ascii="Journal" w:hAnsi="Journal"/>
                                <w:sz w:val="24"/>
                                <w:szCs w:val="24"/>
                              </w:rPr>
                              <w:t>ГБПОУ КМК</w:t>
                            </w:r>
                          </w:p>
                        </w:txbxContent>
                      </wps:txbx>
                      <wps:bodyPr lIns="12600" tIns="12600" rIns="12600" bIns="12600" anchor="t" upright="1">
                        <a:noAutofit/>
                      </wps:bodyPr>
                    </wps:wsp>
                  </wpg:wgp>
                </a:graphicData>
              </a:graphic>
            </wp:anchor>
          </w:drawing>
        </mc:Choice>
        <mc:Fallback>
          <w:pict>
            <v:group id="Group 291" o:spid="_x0000_s1046" style="position:absolute;margin-left:115.85pt;margin-top:34.1pt;width:518.8pt;height:802.3pt;z-index:-503316457;mso-wrap-distance-left:0;mso-wrap-distance-right:0;mso-position-horizontal-relative:page;mso-position-vertical-relative:page" coordorigin="7380,2235" coordsize="65880,10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" o:allowincell="f">
              <v:rect id="Прямоугольник 24" o:spid="_x0000_s1047" style="position:absolute;width:65880;height:10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XEnsQA&#10;AADbAAAADwAAAGRycy9kb3ducmV2LnhtbESPzWrDMBCE74G8g9hAb4lcU0rsRgl2wdBTSd08wGJt&#10;bRNr5VryT/v0UaGQ4zAz3zCH02I6MdHgWssKHncRCOLK6pZrBZfPYrsH4Tyyxs4yKfghB6fjenXA&#10;VNuZP2gqfS0ChF2KChrv+1RKVzVk0O1sTxy8LzsY9EEOtdQDzgFuOhlH0bM02HJYaLCn14aqazka&#10;BVe/TO9ZXf4WySVPqnOezeN3ptTDZsleQHha/D38337TCuIn+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lxJ7EAAAA2wAAAA8AAAAAAAAAAAAAAAAAmAIAAGRycy9k&#10;b3ducmV2LnhtbFBLBQYAAAAABAAEAPUAAACJAwAAAAA=&#10;" filled="f" strokeweight="2pt"/>
              <v:line id="Прямая соединительная линия 25" o:spid="_x0000_s1048" style="position:absolute;visibility:visible;mso-wrap-style:square" from="3268,87541" to="3276,9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Прямая соединительная линия 26" o:spid="_x0000_s1049" style="position:absolute;visibility:visible;mso-wrap-style:square" from="32,87490" to="65811,87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Прямая соединительная линия 27" o:spid="_x0000_s1050" style="position:absolute;visibility:visible;mso-wrap-style:square" from="7200,87584" to="7207,10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Прямая соединительная линия 28" o:spid="_x0000_s1051" style="position:absolute;visibility:visible;mso-wrap-style:square" from="16203,87584" to="16210,10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Прямая соединительная линия 29" o:spid="_x0000_s1052" style="position:absolute;visibility:visible;mso-wrap-style:square" from="21603,87584" to="21610,10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Прямая соединительная линия 30" o:spid="_x0000_s1053" style="position:absolute;visibility:visible;mso-wrap-style:square" from="25203,87541" to="25210,101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Прямая соединительная линия 31" o:spid="_x0000_s1054" style="position:absolute;visibility:visible;mso-wrap-style:square" from="52210,92919" to="52225,96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Прямая соединительная линия 32" o:spid="_x0000_s1055" style="position:absolute;visibility:visible;mso-wrap-style:square" from="32,98283" to="25138,98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BxMQAAADbAAAADwAAAGRycy9kb3ducmV2LnhtbESP3WoCMRSE74W+QziF3tWsF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dYHExAAAANsAAAAPAAAAAAAAAAAA&#10;AAAAAKECAABkcnMvZG93bnJldi54bWxQSwUGAAAAAAQABAD5AAAAkgMAAAAA&#10;" strokeweight="1pt"/>
              <v:line id="Прямая соединительная линия 33" o:spid="_x0000_s1056" style="position:absolute;visibility:visible;mso-wrap-style:square" from="32,100087" to="25138,100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rect id="Прямоугольник 34" o:spid="_x0000_s1057" style="position:absolute;left:176;top:91256;width:2902;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0IH8QA&#10;AADbAAAADwAAAGRycy9kb3ducmV2LnhtbESP0WoCMRRE3wv9h3ALvtXEVltdjSJFaWH3peoHXDfX&#10;3aWbmyWJuv59UxD6OMzMGWax6m0rLuRD41jDaKhAEJfONFxpOOy3z1MQISIbbB2ThhsFWC0fHxaY&#10;GXflb7rsYiUShEOGGuoYu0zKUNZkMQxdR5y8k/MWY5K+ksbjNcFtK1+UepMWG04LNXb0UVP5sztb&#10;DdLn75NivS9mvVLNKC+On3GTaz146tdzEJH6+B++t7+Mhtcx/H1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NCB/EAAAA2wAAAA8AAAAAAAAAAAAAAAAAmAIAAGRycy9k&#10;b3ducmV2LnhtbFBLBQYAAAAABAAEAPUAAACJAwAAAAA=&#10;" filled="f" stroked="f" strokeweight="0">
                <v:textbox inset=".35mm,.35mm,.35mm,.35mm">
                  <w:txbxContent>
                    <w:p w:rsidR="008970E7" w:rsidRDefault="00E97184">
                      <w:pPr>
                        <w:overflowPunct w:val="0"/>
                        <w:spacing w:after="0" w:line="240" w:lineRule="auto"/>
                        <w:jc w:val="center"/>
                      </w:pPr>
                      <w:r>
                        <w:rPr>
                          <w:sz w:val="18"/>
                          <w:szCs w:val="18"/>
                        </w:rPr>
                        <w:t>Изм.</w:t>
                      </w:r>
                    </w:p>
                  </w:txbxContent>
                </v:textbox>
              </v:rect>
              <v:rect id="Прямоугольник 35" o:spid="_x0000_s1058" style="position:absolute;left:3459;top:91256;width:3618;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thMMA&#10;AADbAAAADwAAAGRycy9kb3ducmV2LnhtbESP0WoCMRRE3wv+Q7iCbzVRsepqFJGWCrsvVT/gurnd&#10;Xbq5WZJUt3/fCIU+DjNzhtnsetuKG/nQONYwGSsQxKUzDVcaLue35yWIEJENto5Jww8F2G0HTxvM&#10;jLvzB91OsRIJwiFDDXWMXSZlKGuyGMauI07ep/MWY5K+ksbjPcFtK6dKvUiLDaeFGjs61FR+nb6t&#10;BunzxbzYn4tVr1QzyYvre3zNtR4N+/0aRKQ+/of/2kejYTaHx5f0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GthMMAAADbAAAADwAAAAAAAAAAAAAAAACYAgAAZHJzL2Rv&#10;d25yZXYueG1sUEsFBgAAAAAEAAQA9QAAAIgDAAAAAA==&#10;" filled="f" stroked="f" strokeweight="0">
                <v:textbox inset=".35mm,.35mm,.35mm,.35mm">
                  <w:txbxContent>
                    <w:p w:rsidR="008970E7" w:rsidRDefault="00E97184">
                      <w:pPr>
                        <w:overflowPunct w:val="0"/>
                        <w:spacing w:after="0" w:line="240" w:lineRule="auto"/>
                        <w:jc w:val="center"/>
                      </w:pPr>
                      <w:r>
                        <w:rPr>
                          <w:sz w:val="18"/>
                          <w:szCs w:val="18"/>
                        </w:rPr>
                        <w:t>Лист</w:t>
                      </w:r>
                    </w:p>
                  </w:txbxContent>
                </v:textbox>
              </v:rect>
              <v:rect id="Прямоугольник 36" o:spid="_x0000_s1059" style="position:absolute;left:7466;top:91256;width:8471;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Mz88QA&#10;AADbAAAADwAAAGRycy9kb3ducmV2LnhtbESPUWvCMBSF3wf7D+EO9jYTHbqtGkXEodC+rO4HXJu7&#10;tqy5KUnU7t8bQdjj4ZzzHc5iNdhOnMmH1rGG8UiBIK6cabnW8H34fHkHESKywc4xafijAKvl48MC&#10;M+Mu/EXnMtYiQThkqKGJsc+kDFVDFsPI9cTJ+3HeYkzS19J4vCS47eREqZm02HJaaLCnTUPVb3my&#10;GqTP36bF+lB8DEq147w47uI21/r5aVjPQUQa4n/43t4bDa8zuH1JP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TM/PEAAAA2wAAAA8AAAAAAAAAAAAAAAAAmAIAAGRycy9k&#10;b3ducmV2LnhtbFBLBQYAAAAABAAEAPUAAACJAwAAAAA=&#10;" filled="f" stroked="f" strokeweight="0">
                <v:textbox inset=".35mm,.35mm,.35mm,.35mm">
                  <w:txbxContent>
                    <w:p w:rsidR="008970E7" w:rsidRDefault="00E97184">
                      <w:pPr>
                        <w:overflowPunct w:val="0"/>
                        <w:spacing w:after="0" w:line="240" w:lineRule="auto"/>
                        <w:jc w:val="center"/>
                      </w:pPr>
                      <w:r>
                        <w:rPr>
                          <w:sz w:val="18"/>
                          <w:szCs w:val="18"/>
                        </w:rPr>
                        <w:t>№ докум.</w:t>
                      </w:r>
                    </w:p>
                  </w:txbxContent>
                </v:textbox>
              </v:rect>
              <v:rect id="Прямоугольник 37" o:spid="_x0000_s1060" style="position:absolute;left:16416;top:91256;width:5047;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WaMQA&#10;AADbAAAADwAAAGRycy9kb3ducmV2LnhtbESPUWvCMBSF3wX/Q7jC3jTRMTs7o8jY2KB9UfcDrs1d&#10;W2xuSpJp9++XgeDj4ZzzHc56O9hOXMiH1rGG+UyBIK6cabnW8HV8nz6DCBHZYOeYNPxSgO1mPFpj&#10;btyV93Q5xFokCIccNTQx9rmUoWrIYpi5njh5385bjEn6WhqP1wS3nVwotZQWW04LDfb02lB1PvxY&#10;DdIX2VO5O5arQal2XpSnj/hWaP0wGXYvICIN8R6+tT+NhscM/r+kH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flmjEAAAA2wAAAA8AAAAAAAAAAAAAAAAAmAIAAGRycy9k&#10;b3ducmV2LnhtbFBLBQYAAAAABAAEAPUAAACJAwAAAAA=&#10;" filled="f" stroked="f" strokeweight="0">
                <v:textbox inset=".35mm,.35mm,.35mm,.35mm">
                  <w:txbxContent>
                    <w:p w:rsidR="008970E7" w:rsidRDefault="00E97184">
                      <w:pPr>
                        <w:overflowPunct w:val="0"/>
                        <w:spacing w:after="0" w:line="240" w:lineRule="auto"/>
                        <w:jc w:val="center"/>
                      </w:pPr>
                      <w:r>
                        <w:rPr>
                          <w:sz w:val="18"/>
                          <w:szCs w:val="18"/>
                        </w:rPr>
                        <w:t>Подпись</w:t>
                      </w:r>
                    </w:p>
                  </w:txbxContent>
                </v:textbox>
              </v:rect>
              <v:rect id="Прямоугольник 38" o:spid="_x0000_s1061" style="position:absolute;left:21754;top:91256;width:3291;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ACGsEA&#10;AADbAAAADwAAAGRycy9kb3ducmV2LnhtbERP3WrCMBS+H/gO4Qi7m0mVbVpNRYZjg/Zm6gMcm2Nb&#10;bE5Kkmn39svFYJcf3/9mO9pe3MiHzrGGbKZAENfOdNxoOB3fn5YgQkQ22DsmDT8UYFtMHjaYG3fn&#10;L7odYiNSCIccNbQxDrmUoW7JYpi5gThxF+ctxgR9I43Hewq3vZwr9SItdpwaWhzoraX6evi2GqQv&#10;X5+r3bFajUp1WVmdP+K+1PpxOu7WICKN8V/85/40GhZpbPqSfo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AAhrBAAAA2wAAAA8AAAAAAAAAAAAAAAAAmAIAAGRycy9kb3du&#10;cmV2LnhtbFBLBQYAAAAABAAEAPUAAACGAwAAAAA=&#10;" filled="f" stroked="f" strokeweight="0">
                <v:textbox inset=".35mm,.35mm,.35mm,.35mm">
                  <w:txbxContent>
                    <w:p w:rsidR="008970E7" w:rsidRDefault="00E97184">
                      <w:pPr>
                        <w:overflowPunct w:val="0"/>
                        <w:spacing w:after="0" w:line="240" w:lineRule="auto"/>
                        <w:jc w:val="center"/>
                      </w:pPr>
                      <w:r>
                        <w:rPr>
                          <w:sz w:val="18"/>
                          <w:szCs w:val="18"/>
                        </w:rPr>
                        <w:t>Дата</w:t>
                      </w:r>
                    </w:p>
                  </w:txbxContent>
                </v:textbox>
              </v:rect>
              <v:rect id="Прямоугольник 39" o:spid="_x0000_s1062" style="position:absolute;left:52477;top:93013;width:4853;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ngcQA&#10;AADbAAAADwAAAGRycy9kb3ducmV2LnhtbESPUWvCMBSF3wX/Q7jC3jTRMTerUWRsbNC+WPcD7ppr&#10;W2xuSpJp9++XgeDj4ZzzHc5mN9hOXMiH1rGG+UyBIK6cabnW8HV8n76ACBHZYOeYNPxSgN12PNpg&#10;ZtyVD3QpYy0ShEOGGpoY+0zKUDVkMcxcT5y8k/MWY5K+lsbjNcFtJxdKLaXFltNCgz29NlSdyx+r&#10;Qfr8+anYH4vVoFQ7z4vvj/iWa/0wGfZrEJGGeA/f2p9Gw+MK/r+k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Mp4HEAAAA2wAAAA8AAAAAAAAAAAAAAAAAmAIAAGRycy9k&#10;b3ducmV2LnhtbFBLBQYAAAAABAAEAPUAAACJAwAAAAA=&#10;" filled="f" stroked="f" strokeweight="0">
                <v:textbox inset=".35mm,.35mm,.35mm,.35mm">
                  <w:txbxContent>
                    <w:p w:rsidR="008970E7" w:rsidRDefault="00E97184">
                      <w:pPr>
                        <w:overflowPunct w:val="0"/>
                        <w:spacing w:after="0" w:line="240" w:lineRule="auto"/>
                        <w:jc w:val="center"/>
                      </w:pPr>
                      <w:r>
                        <w:rPr>
                          <w:sz w:val="18"/>
                          <w:szCs w:val="18"/>
                        </w:rPr>
                        <w:t>Лист</w:t>
                      </w:r>
                    </w:p>
                  </w:txbxContent>
                </v:textbox>
              </v:rect>
              <v:rect id="Прямоугольник 40" o:spid="_x0000_s1063" style="position:absolute;left:52477;top:94874;width:4853;height:1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B9YcEA&#10;AADbAAAADwAAAGRycy9kb3ducmV2LnhtbERP3WrCMBS+H/gO4Qi7m0nFbVpNRYZjg/Zm6gMcm2Nb&#10;bE5Kkmn39svFYJcf3/9mO9pe3MiHzrGGbKZAENfOdNxoOB3fn5YgQkQ22DsmDT8UYFtMHjaYG3fn&#10;L7odYiNSCIccNbQxDrmUoW7JYpi5gThxF+ctxgR9I43Hewq3vZwr9SItdpwaWhzoraX6evi2GqQv&#10;X5+r3bFajUp1WVmdP+K+1PpxOu7WICKN8V/85/40GhZpffqSfo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wfWHBAAAA2wAAAA8AAAAAAAAAAAAAAAAAmAIAAGRycy9kb3du&#10;cmV2LnhtbFBLBQYAAAAABAAEAPUAAACGAwAAAAA=&#10;" filled="f" stroked="f" strokeweight="0">
                <v:textbox inset=".35mm,.35mm,.35mm,.35mm">
                  <w:txbxContent>
                    <w:p w:rsidR="008970E7" w:rsidRDefault="00E97184">
                      <w:pPr>
                        <w:overflowPunct w:val="0"/>
                        <w:spacing w:after="0" w:line="240" w:lineRule="auto"/>
                        <w:jc w:val="center"/>
                      </w:pPr>
                      <w:r>
                        <w:rPr>
                          <w:sz w:val="20"/>
                          <w:szCs w:val="20"/>
                        </w:rPr>
                        <w:t>4</w:t>
                      </w:r>
                    </w:p>
                  </w:txbxContent>
                </v:textbox>
              </v:rect>
              <v:rect id="Прямоугольник 41" o:spid="_x0000_s1064" style="position:absolute;left:25563;top:89060;width:40050;height: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Y+sQA&#10;AADbAAAADwAAAGRycy9kb3ducmV2LnhtbESPUWvCMBSF3wf+h3AF32ZScXOrRpGhbNC+qPsBd821&#10;LTY3Jcm0+/fLYODj4ZzzHc5qM9hOXMmH1rGGbKpAEFfOtFxr+DztH19AhIhssHNMGn4owGY9elhh&#10;btyND3Q9xlokCIccNTQx9rmUoWrIYpi6njh5Z+ctxiR9LY3HW4LbTs6UepYWW04LDfb01lB1OX5b&#10;DdIXi6dyeypfB6XarCi/3uOu0HoyHrZLEJGGeA//tz+MhnkGf1/S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82PrEAAAA2wAAAA8AAAAAAAAAAAAAAAAAmAIAAGRycy9k&#10;b3ducmV2LnhtbFBLBQYAAAAABAAEAPUAAACJAwAAAAA=&#10;" filled="f" stroked="f" strokeweight="0">
                <v:textbox inset=".35mm,.35mm,.35mm,.35mm">
                  <w:txbxContent>
                    <w:p w:rsidR="008970E7" w:rsidRDefault="00E97184">
                      <w:pPr>
                        <w:overflowPunct w:val="0"/>
                        <w:spacing w:after="0" w:line="240" w:lineRule="auto"/>
                        <w:jc w:val="center"/>
                      </w:pPr>
                      <w:r>
                        <w:rPr>
                          <w:rFonts w:ascii="Times New Roman" w:hAnsi="Times New Roman"/>
                        </w:rPr>
                        <w:t>ПП 0</w:t>
                      </w:r>
                      <w:r>
                        <w:rPr>
                          <w:rFonts w:ascii="Times New Roman" w:hAnsi="Times New Roman"/>
                          <w:lang w:val="en-US"/>
                        </w:rPr>
                        <w:t>2</w:t>
                      </w:r>
                      <w:r>
                        <w:rPr>
                          <w:rFonts w:ascii="Times New Roman" w:hAnsi="Times New Roman"/>
                        </w:rPr>
                        <w:t>.0</w:t>
                      </w:r>
                      <w:r>
                        <w:rPr>
                          <w:rFonts w:ascii="Times New Roman" w:hAnsi="Times New Roman"/>
                          <w:lang w:val="en-US"/>
                        </w:rPr>
                        <w:t xml:space="preserve">1 </w:t>
                      </w:r>
                      <w:r>
                        <w:rPr>
                          <w:rFonts w:ascii="Times New Roman" w:hAnsi="Times New Roman"/>
                        </w:rPr>
                        <w:t>09.02.07.19.</w:t>
                      </w:r>
                      <w:r>
                        <w:rPr>
                          <w:rFonts w:ascii="Times New Roman" w:hAnsi="Times New Roman"/>
                          <w:lang w:val="en-US"/>
                        </w:rPr>
                        <w:t>1</w:t>
                      </w:r>
                      <w:r>
                        <w:rPr>
                          <w:rFonts w:ascii="Times New Roman" w:hAnsi="Times New Roman"/>
                        </w:rPr>
                        <w:t>1 000000</w:t>
                      </w:r>
                    </w:p>
                    <w:p w:rsidR="008970E7" w:rsidRDefault="008970E7">
                      <w:pPr>
                        <w:overflowPunct w:val="0"/>
                        <w:spacing w:after="0" w:line="240" w:lineRule="auto"/>
                        <w:jc w:val="center"/>
                      </w:pPr>
                    </w:p>
                  </w:txbxContent>
                </v:textbox>
              </v:rect>
              <v:line id="Прямая соединительная линия 42" o:spid="_x0000_s1065" style="position:absolute;visibility:visible;mso-wrap-style:square" from="39,92887" to="65818,92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Прямая соединительная линия 43" o:spid="_x0000_s1066" style="position:absolute;visibility:visible;mso-wrap-style:square" from="82,91098" to="25185,91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Прямая соединительная линия 44" o:spid="_x0000_s1067" style="position:absolute;visibility:visible;mso-wrap-style:square" from="32,89287" to="25138,89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PVsMAAADbAAAADwAAAGRycy9kb3ducmV2LnhtbESP3WoCMRSE7wu+QziCdzWri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Wz1bDAAAA2wAAAA8AAAAAAAAAAAAA&#10;AAAAoQIAAGRycy9kb3ducmV2LnhtbFBLBQYAAAAABAAEAPkAAACRAwAAAAA=&#10;" strokeweight="1pt"/>
              <v:line id="Прямая соединительная линия 45" o:spid="_x0000_s1068" style="position:absolute;visibility:visible;mso-wrap-style:square" from="32,96483" to="25138,9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qzcMAAADbAAAADwAAAGRycy9kb3ducmV2LnhtbESP0WoCMRRE3wv+Q7gF3zRrs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aas3DAAAA2wAAAA8AAAAAAAAAAAAA&#10;AAAAoQIAAGRycy9kb3ducmV2LnhtbFBLBQYAAAAABAAEAPkAAACRAwAAAAA=&#10;" strokeweight="1pt"/>
              <v:line id="Прямая соединительная линия 46" o:spid="_x0000_s1069" style="position:absolute;visibility:visible;mso-wrap-style:square" from="32,94672" to="25138,94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v:group id="Группа 47" o:spid="_x0000_s1070" style="position:absolute;left:126;top:93067;width:15811;height:1573"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Прямоугольник 48" o:spid="_x0000_s1071" style="position:absolute;width:699840;height:157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ZxZ8EA&#10;AADbAAAADwAAAGRycy9kb3ducmV2LnhtbERP3WrCMBS+H/gO4Qi7m0nFbVpNRYZjg/Zm6gMcm2Nb&#10;bE5Kkmn39svFYJcf3/9mO9pe3MiHzrGGbKZAENfOdNxoOB3fn5YgQkQ22DsmDT8UYFtMHjaYG3fn&#10;L7odYiNSCIccNbQxDrmUoW7JYpi5gThxF+ctxgR9I43Hewq3vZwr9SItdpwaWhzoraX6evi2GqQv&#10;X5+r3bFajUp1WVmdP+K+1PpxOu7WICKN8V/85/40GhZpbPqSfo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cWfBAAAA2wAAAA8AAAAAAAAAAAAAAAAAmAIAAGRycy9kb3du&#10;cmV2LnhtbFBLBQYAAAAABAAEAPUAAACGAwAAAAA=&#10;" filled="f" stroked="f" strokeweight="0">
                  <v:textbox inset=".35mm,.35mm,.35mm,.35mm">
                    <w:txbxContent>
                      <w:p w:rsidR="008970E7" w:rsidRDefault="00E97184">
                        <w:pPr>
                          <w:overflowPunct w:val="0"/>
                          <w:spacing w:after="0" w:line="240" w:lineRule="auto"/>
                        </w:pPr>
                        <w:proofErr w:type="spellStart"/>
                        <w:r>
                          <w:rPr>
                            <w:sz w:val="18"/>
                            <w:szCs w:val="18"/>
                          </w:rPr>
                          <w:t>Разраб</w:t>
                        </w:r>
                        <w:proofErr w:type="spellEnd"/>
                        <w:r>
                          <w:rPr>
                            <w:sz w:val="18"/>
                            <w:szCs w:val="18"/>
                          </w:rPr>
                          <w:t>.</w:t>
                        </w:r>
                      </w:p>
                    </w:txbxContent>
                  </v:textbox>
                </v:rect>
                <v:rect id="Прямоугольник 49" o:spid="_x0000_s1072" style="position:absolute;left:734040;width:847080;height:157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U/MQA&#10;AADbAAAADwAAAGRycy9kb3ducmV2LnhtbESPUWvCMBSF3wX/Q7jC3jRRNjerUWRsbNC+WPcD7ppr&#10;W2xuSpJp9++XgeDj4ZzzHc5mN9hOXMiH1rGG+UyBIK6cabnW8HV8n76ACBHZYOeYNPxSgN12PNpg&#10;ZtyVD3QpYy0ShEOGGpoY+0zKUDVkMcxcT5y8k/MWY5K+lsbjNcFtJxdKLaXFltNCgz29NlSdyx+r&#10;Qfr8+anYH4vVoFQ7z4vvj/iWa/0wGfZrEJGGeA/f2p9Gw+MK/r+k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K1PzEAAAA2wAAAA8AAAAAAAAAAAAAAAAAmAIAAGRycy9k&#10;b3ducmV2LnhtbFBLBQYAAAAABAAEAPUAAACJAwAAAAA=&#10;" filled="f" stroked="f" strokeweight="0">
                  <v:textbox inset=".35mm,.35mm,.35mm,.35mm">
                    <w:txbxContent>
                      <w:p w:rsidR="008970E7" w:rsidRDefault="00E97184">
                        <w:pPr>
                          <w:overflowPunct w:val="0"/>
                          <w:spacing w:after="0" w:line="240" w:lineRule="auto"/>
                        </w:pPr>
                        <w:r>
                          <w:rPr>
                            <w:rFonts w:ascii="Times New Roman" w:hAnsi="Times New Roman"/>
                            <w:sz w:val="20"/>
                            <w:szCs w:val="20"/>
                          </w:rPr>
                          <w:t>Логинов М.В.</w:t>
                        </w:r>
                      </w:p>
                    </w:txbxContent>
                  </v:textbox>
                </v:rect>
              </v:group>
              <v:group id="Группа 50" o:spid="_x0000_s1073" style="position:absolute;left:126;top:94831;width:15811;height:1569"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Прямоугольник 51" o:spid="_x0000_s1074" style="position:absolute;width:699840;height:156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VOJ8QA&#10;AADbAAAADwAAAGRycy9kb3ducmV2LnhtbESPUWvCMBSF3wf7D+EOfJtJBZ3rjCLDodC+WP0Bd81d&#10;W9bclCTT7t8vgrDHwznnO5zVZrS9uJAPnWMN2VSBIK6d6bjRcD59PC9BhIhssHdMGn4pwGb9+LDC&#10;3LgrH+lSxUYkCIccNbQxDrmUoW7JYpi6gTh5X85bjEn6RhqP1wS3vZwptZAWO04LLQ703lL9Xf1Y&#10;DdIXL/NyeypfR6W6rCg/93FXaD15GrdvICKN8T98bx+MhnkGty/p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lTifEAAAA2wAAAA8AAAAAAAAAAAAAAAAAmAIAAGRycy9k&#10;b3ducmV2LnhtbFBLBQYAAAAABAAEAPUAAACJAwAAAAA=&#10;" filled="f" stroked="f" strokeweight="0">
                  <v:textbox inset=".35mm,.35mm,.35mm,.35mm">
                    <w:txbxContent>
                      <w:p w:rsidR="008970E7" w:rsidRDefault="00E97184">
                        <w:pPr>
                          <w:overflowPunct w:val="0"/>
                          <w:spacing w:after="0" w:line="240" w:lineRule="auto"/>
                        </w:pPr>
                        <w:proofErr w:type="spellStart"/>
                        <w:r>
                          <w:rPr>
                            <w:sz w:val="18"/>
                            <w:szCs w:val="18"/>
                          </w:rPr>
                          <w:t>Провер</w:t>
                        </w:r>
                        <w:proofErr w:type="spellEnd"/>
                        <w:r>
                          <w:rPr>
                            <w:sz w:val="18"/>
                            <w:szCs w:val="18"/>
                          </w:rPr>
                          <w:t>.</w:t>
                        </w:r>
                      </w:p>
                    </w:txbxContent>
                  </v:textbox>
                </v:rect>
                <v:rect id="Прямоугольник 52" o:spid="_x0000_s1075" style="position:absolute;left:734040;width:847080;height:156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UMMA&#10;AADbAAAADwAAAGRycy9kb3ducmV2LnhtbESP0WoCMRRE3wv9h3ALvtVEQWtXo0ipKOy+qP2A6+Z2&#10;d+nmZkmirn9vBKGPw8ycYRar3rbiQj40jjWMhgoEcelMw5WGn+PmfQYiRGSDrWPScKMAq+XrywIz&#10;4668p8shViJBOGSooY6xy6QMZU0Ww9B1xMn7dd5iTNJX0ni8Jrht5VipqbTYcFqosaOvmsq/w9lq&#10;kD7/mBTrY/HZK9WM8uK0jd+51oO3fj0HEamP/+Fne2c0TMbw+J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QUMMAAADbAAAADwAAAAAAAAAAAAAAAACYAgAAZHJzL2Rv&#10;d25yZXYueG1sUEsFBgAAAAAEAAQA9QAAAIgDAAAAAA==&#10;" filled="f" stroked="f" strokeweight="0">
                  <v:textbox inset=".35mm,.35mm,.35mm,.35mm">
                    <w:txbxContent>
                      <w:p w:rsidR="008970E7" w:rsidRDefault="00E97184">
                        <w:pPr>
                          <w:overflowPunct w:val="0"/>
                          <w:spacing w:after="0" w:line="240" w:lineRule="auto"/>
                        </w:pPr>
                        <w:r>
                          <w:rPr>
                            <w:rFonts w:ascii="Times New Roman" w:hAnsi="Times New Roman"/>
                            <w:sz w:val="20"/>
                            <w:szCs w:val="20"/>
                          </w:rPr>
                          <w:t>Горюнова Е. А.</w:t>
                        </w:r>
                      </w:p>
                      <w:p w:rsidR="008970E7" w:rsidRDefault="008970E7">
                        <w:pPr>
                          <w:overflowPunct w:val="0"/>
                          <w:spacing w:after="0" w:line="240" w:lineRule="auto"/>
                        </w:pPr>
                      </w:p>
                    </w:txbxContent>
                  </v:textbox>
                </v:rect>
              </v:group>
              <v:group id="Группа 53" o:spid="_x0000_s1076" style="position:absolute;left:126;top:96642;width:15811;height:1569"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Прямоугольник 54" o:spid="_x0000_s1077" style="position:absolute;width:699840;height:156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Ltv8MA&#10;AADbAAAADwAAAGRycy9kb3ducmV2LnhtbESP0WoCMRRE3wv+Q7iCbzVRtOpqFJGWCrsvVT/gurnd&#10;Xbq5WZJUt3/fCIU+DjNzhtnsetuKG/nQONYwGSsQxKUzDVcaLue35yWIEJENto5Jww8F2G0HTxvM&#10;jLvzB91OsRIJwiFDDXWMXSZlKGuyGMauI07ep/MWY5K+ksbjPcFtK6dKvUiLDaeFGjs61FR+nb6t&#10;BunzxbzYn4tVr1QzyYvre3zNtR4N+/0aRKQ+/of/2kejYT6Dx5f0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Ltv8MAAADbAAAADwAAAAAAAAAAAAAAAACYAgAAZHJzL2Rv&#10;d25yZXYueG1sUEsFBgAAAAAEAAQA9QAAAIgDAAAAAA==&#10;" filled="f" stroked="f" strokeweight="0">
                  <v:textbox inset=".35mm,.35mm,.35mm,.35mm">
                    <w:txbxContent>
                      <w:p w:rsidR="008970E7" w:rsidRDefault="00E97184">
                        <w:pPr>
                          <w:overflowPunct w:val="0"/>
                          <w:spacing w:after="0" w:line="240" w:lineRule="auto"/>
                        </w:pPr>
                        <w:proofErr w:type="spellStart"/>
                        <w:r>
                          <w:rPr>
                            <w:sz w:val="18"/>
                            <w:szCs w:val="18"/>
                          </w:rPr>
                          <w:t>Реценз</w:t>
                        </w:r>
                        <w:proofErr w:type="spellEnd"/>
                        <w:r>
                          <w:rPr>
                            <w:sz w:val="18"/>
                            <w:szCs w:val="18"/>
                          </w:rPr>
                          <w:t>.</w:t>
                        </w:r>
                      </w:p>
                    </w:txbxContent>
                  </v:textbox>
                </v:rect>
                <v:rect id="Прямоугольник 55" o:spid="_x0000_s1078" style="position:absolute;left:734040;width:847080;height:156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Y9isMA&#10;AADbAAAADwAAAGRycy9kb3ducmV2LnhtbESPwWrDMBBE74X8g9hCb7Xc0JTiRAkhUBJ6c1qwj4u0&#10;sUyslbFU2/37qhDIcZiZN8xmN7tOjDSE1rOClywHQay9ablR8P318fwOIkRkg51nUvBLAXbbxcMG&#10;C+MnLmk8x0YkCIcCFdgY+0LKoC05DJnviZN38YPDmOTQSDPglOCuk8s8f5MOW04LFns6WNLX849T&#10;sB/rZVU3R9PVn9fX0upQV1Er9fQ479cgIs3xHr61T0bBagX/X9I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Y9isMAAADbAAAADwAAAAAAAAAAAAAAAACYAgAAZHJzL2Rv&#10;d25yZXYueG1sUEsFBgAAAAAEAAQA9QAAAIgDAAAAAA==&#10;" filled="f" stroked="f" strokeweight="0"/>
              </v:group>
              <v:group id="Группа 56" o:spid="_x0000_s1079" style="position:absolute;left:126;top:98398;width:15811;height:1574"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Прямоугольник 57" o:spid="_x0000_s1080" style="position:absolute;width:699840;height:157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BzyMMA&#10;AADbAAAADwAAAGRycy9kb3ducmV2LnhtbESP0WoCMRRE3wv+Q7iCbzVRsNbVKCIVC7svVT/gurnu&#10;Lm5uliTV9e+bQqGPw8ycYVab3rbiTj40jjVMxgoEcelMw5WG82n/+g4iRGSDrWPS8KQAm/XgZYWZ&#10;cQ/+ovsxViJBOGSooY6xy6QMZU0Ww9h1xMm7Om8xJukraTw+Ety2cqrUm7TYcFqosaNdTeXt+G01&#10;SJ/PZ8X2VCx6pZpJXlwO8SPXejTst0sQkfr4H/5rfxoNsz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BzyMMAAADbAAAADwAAAAAAAAAAAAAAAACYAgAAZHJzL2Rv&#10;d25yZXYueG1sUEsFBgAAAAAEAAQA9QAAAIgDAAAAAA==&#10;" filled="f" stroked="f" strokeweight="0">
                  <v:textbox inset=".35mm,.35mm,.35mm,.35mm">
                    <w:txbxContent>
                      <w:p w:rsidR="008970E7" w:rsidRDefault="00E97184">
                        <w:pPr>
                          <w:overflowPunct w:val="0"/>
                          <w:spacing w:after="0" w:line="240" w:lineRule="auto"/>
                        </w:pPr>
                        <w:r>
                          <w:rPr>
                            <w:sz w:val="18"/>
                            <w:szCs w:val="18"/>
                          </w:rPr>
                          <w:t>Н. Контр.</w:t>
                        </w:r>
                      </w:p>
                    </w:txbxContent>
                  </v:textbox>
                </v:rect>
                <v:rect id="Прямоугольник 58" o:spid="_x0000_s1081" style="position:absolute;left:734040;width:847080;height:157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eSFMAA&#10;AADbAAAADwAAAGRycy9kb3ducmV2LnhtbERPz2vCMBS+D/wfwhN2m6myjVGNpQhD2a3dwB4fybMp&#10;Ni+lyWr9781hsOPH93tXzK4XE42h86xgvcpAEGtvOm4V/Hx/vnyACBHZYO+ZFNwpQLFfPO0wN/7G&#10;FU11bEUK4ZCjAhvjkEsZtCWHYeUH4sRd/OgwJji20ox4S+Gul5sse5cOO04NFgc6WNLX+tcpKKdm&#10;c27ao+mbr+trZXVozlEr9bycyy2ISHP8F/+5T0bBWxqbvqQfIP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beSFMAAAADbAAAADwAAAAAAAAAAAAAAAACYAgAAZHJzL2Rvd25y&#10;ZXYueG1sUEsFBgAAAAAEAAQA9QAAAIUDAAAAAA==&#10;" filled="f" stroked="f" strokeweight="0"/>
              </v:group>
              <v:group id="Группа 59" o:spid="_x0000_s1082" style="position:absolute;left:126;top:100159;width:15811;height:1569"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Прямоугольник 60" o:spid="_x0000_s1083" style="position:absolute;width:699840;height:156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UhAcAA&#10;AADbAAAADwAAAGRycy9kb3ducmV2LnhtbERP3WrCMBS+H/gO4QjezURBNzujFJk4aG+mPsBZc9aW&#10;NSclyWp9e3Mx2OXH97/dj7YTA/nQOtawmCsQxJUzLdcarpfj8yuIEJENdo5Jw50C7HeTpy1mxt34&#10;k4ZzrEUK4ZChhibGPpMyVA1ZDHPXEyfu23mLMUFfS+PxlsJtJ5dKraXFllNDgz0dGqp+zr9Wg/TF&#10;y6rML+VmVKpdFOXXKb4XWs+mY/4GItIY/8V/7g+jYZ3Wpy/pB8jd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gUhAcAAAADbAAAADwAAAAAAAAAAAAAAAACYAgAAZHJzL2Rvd25y&#10;ZXYueG1sUEsFBgAAAAAEAAQA9QAAAIUDAAAAAA==&#10;" filled="f" stroked="f" strokeweight="0">
                  <v:textbox inset=".35mm,.35mm,.35mm,.35mm">
                    <w:txbxContent>
                      <w:p w:rsidR="008970E7" w:rsidRDefault="00E97184">
                        <w:pPr>
                          <w:overflowPunct w:val="0"/>
                          <w:spacing w:after="0" w:line="240" w:lineRule="auto"/>
                        </w:pPr>
                        <w:proofErr w:type="spellStart"/>
                        <w:r>
                          <w:rPr>
                            <w:sz w:val="18"/>
                            <w:szCs w:val="18"/>
                          </w:rPr>
                          <w:t>Утверд</w:t>
                        </w:r>
                        <w:proofErr w:type="spellEnd"/>
                        <w:r>
                          <w:rPr>
                            <w:sz w:val="18"/>
                            <w:szCs w:val="18"/>
                          </w:rPr>
                          <w:t>.</w:t>
                        </w:r>
                      </w:p>
                    </w:txbxContent>
                  </v:textbox>
                </v:rect>
                <v:rect id="Прямоугольник 61" o:spid="_x0000_s1084" style="position:absolute;left:734040;width:847080;height:156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xNMEA&#10;AADbAAAADwAAAGRycy9kb3ducmV2LnhtbESPQYvCMBSE74L/ITzB25oqIkvXKCKI4k13oT0+krdN&#10;sXkpTaz135uFBY/DzHzDrLeDa0RPXag9K5jPMhDE2puaKwU/34ePTxAhIhtsPJOCJwXYbsajNebG&#10;P/hC/TVWIkE45KjAxtjmUgZtyWGY+ZY4eb++cxiT7CppOnwkuGvkIstW0mHNacFiS3tL+na9OwW7&#10;vlwUZXU0TXm+LS9Wh7KIWqnpZNh9gYg0xHf4v30yClZz+PuSf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h8TTBAAAA2wAAAA8AAAAAAAAAAAAAAAAAmAIAAGRycy9kb3du&#10;cmV2LnhtbFBLBQYAAAAABAAEAPUAAACGAwAAAAA=&#10;" filled="f" stroked="f" strokeweight="0"/>
              </v:group>
              <v:line id="Прямая соединительная линия 62" o:spid="_x0000_s1085" style="position:absolute;visibility:visible;mso-wrap-style:square" from="46807,92919" to="46814,101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rect id="Прямоугольник 63" o:spid="_x0000_s1086" style="position:absolute;left:25653;top:93301;width:20722;height:8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dsQA&#10;AADbAAAADwAAAGRycy9kb3ducmV2LnhtbESPUWvCMBSF3wf7D+EO9jYTHbqtGkXEodC+rO4HXJu7&#10;tqy5KUnU7t8bQdjj4ZzzHc5iNdhOnMmH1rGG8UiBIK6cabnW8H34fHkHESKywc4xafijAKvl48MC&#10;M+Mu/EXnMtYiQThkqKGJsc+kDFVDFsPI9cTJ+3HeYkzS19J4vCS47eREqZm02HJaaLCnTUPVb3my&#10;GqTP36bF+lB8DEq147w47uI21/r5aVjPQUQa4n/43t4bDbNXuH1JP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Xv3bEAAAA2wAAAA8AAAAAAAAAAAAAAAAAmAIAAGRycy9k&#10;b3ducmV2LnhtbFBLBQYAAAAABAAEAPUAAACJAwAAAAA=&#10;" filled="f" stroked="f" strokeweight="0">
                <v:textbox inset=".35mm,.35mm,.35mm,.35mm">
                  <w:txbxContent>
                    <w:p w:rsidR="008970E7" w:rsidRDefault="00E97184">
                      <w:pPr>
                        <w:overflowPunct w:val="0"/>
                        <w:spacing w:after="0" w:line="240" w:lineRule="auto"/>
                        <w:jc w:val="center"/>
                      </w:pPr>
                      <w:r>
                        <w:rPr>
                          <w:rFonts w:ascii="Times New Roman" w:hAnsi="Times New Roman" w:cs="Times New Roman"/>
                          <w:sz w:val="28"/>
                          <w:szCs w:val="28"/>
                        </w:rPr>
                        <w:t>Отчет по практике</w:t>
                      </w:r>
                    </w:p>
                  </w:txbxContent>
                </v:textbox>
              </v:rect>
              <v:line id="Прямая соединительная линия 64" o:spid="_x0000_s1087" style="position:absolute;visibility:visible;mso-wrap-style:square" from="46850,94690" to="65851,94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Прямая соединительная линия 65" o:spid="_x0000_s1088" style="position:absolute;visibility:visible;mso-wrap-style:square" from="46836,96483" to="65847,96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line id="Прямая соединительная линия 66" o:spid="_x0000_s1089" style="position:absolute;visibility:visible;mso-wrap-style:square" from="57607,92919" to="57621,96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dhPr8AAADbAAAADwAAAGRycy9kb3ducmV2LnhtbESPwQrCMBBE74L/EFbwpqmCRapRRKh4&#10;E6sXb2uztsVmU5qo9e+NIHgcZuYNs1x3phZPal1lWcFkHIEgzq2uuFBwPqWjOQjnkTXWlknBmxys&#10;V/3eEhNtX3ykZ+YLESDsElRQet8kUrq8JINubBvi4N1sa9AH2RZSt/gKcFPLaRTF0mDFYaHEhrYl&#10;5ffsYRTcL+dZ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VdhPr8AAADbAAAADwAAAAAAAAAAAAAAAACh&#10;AgAAZHJzL2Rvd25yZXYueG1sUEsFBgAAAAAEAAQA+QAAAI0DAAAAAA==&#10;" strokeweight="2pt"/>
              <v:rect id="Прямоугольник 67" o:spid="_x0000_s1090" style="position:absolute;left:47091;top:93013;width:4853;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y5dcMA&#10;AADbAAAADwAAAGRycy9kb3ducmV2LnhtbESP0WoCMRRE3wX/IVyhb5pYqNrVKFIsFXZf1H7AdXO7&#10;u3RzsyRR1783QqGPw8ycYVab3rbiSj40jjVMJwoEcelMw5WG79PneAEiRGSDrWPScKcAm/VwsMLM&#10;uBsf6HqMlUgQDhlqqGPsMilDWZPFMHEdcfJ+nLcYk/SVNB5vCW5b+arUTFpsOC3U2NFHTeXv8WI1&#10;SJ/P34rtqXjvlWqmeXH+irtc65dRv12CiNTH//Bfe280zObw/J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y5dcMAAADbAAAADwAAAAAAAAAAAAAAAACYAgAAZHJzL2Rv&#10;d25yZXYueG1sUEsFBgAAAAAEAAQA9QAAAIgDAAAAAA==&#10;" filled="f" stroked="f" strokeweight="0">
                <v:textbox inset=".35mm,.35mm,.35mm,.35mm">
                  <w:txbxContent>
                    <w:p w:rsidR="008970E7" w:rsidRDefault="00E97184">
                      <w:pPr>
                        <w:overflowPunct w:val="0"/>
                        <w:spacing w:after="0" w:line="240" w:lineRule="auto"/>
                        <w:jc w:val="center"/>
                      </w:pPr>
                      <w:r>
                        <w:rPr>
                          <w:sz w:val="18"/>
                          <w:szCs w:val="18"/>
                        </w:rPr>
                        <w:t>Лит.</w:t>
                      </w:r>
                    </w:p>
                  </w:txbxContent>
                </v:textbox>
              </v:rect>
              <v:rect id="Прямоугольник 68" o:spid="_x0000_s1091" style="position:absolute;left:57906;top:93013;width:7657;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MtB8AA&#10;AADbAAAADwAAAGRycy9kb3ducmV2LnhtbERP3WrCMBS+H/gO4QjezURBNzujFJk4aG+mPsBZc9aW&#10;NSclyWp9e3Mx2OXH97/dj7YTA/nQOtawmCsQxJUzLdcarpfj8yuIEJENdo5Jw50C7HeTpy1mxt34&#10;k4ZzrEUK4ZChhibGPpMyVA1ZDHPXEyfu23mLMUFfS+PxlsJtJ5dKraXFllNDgz0dGqp+zr9Wg/TF&#10;y6rML+VmVKpdFOXXKb4XWs+mY/4GItIY/8V/7g+jYZ3Gpi/pB8jd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MtB8AAAADbAAAADwAAAAAAAAAAAAAAAACYAgAAZHJzL2Rvd25y&#10;ZXYueG1sUEsFBgAAAAAEAAQA9QAAAIUDAAAAAA==&#10;" filled="f" stroked="f" strokeweight="0">
                <v:textbox inset=".35mm,.35mm,.35mm,.35mm">
                  <w:txbxContent>
                    <w:p w:rsidR="008970E7" w:rsidRDefault="00E97184">
                      <w:pPr>
                        <w:overflowPunct w:val="0"/>
                        <w:spacing w:after="0" w:line="240" w:lineRule="auto"/>
                        <w:jc w:val="center"/>
                      </w:pPr>
                      <w:r>
                        <w:rPr>
                          <w:sz w:val="18"/>
                          <w:szCs w:val="18"/>
                        </w:rPr>
                        <w:t>Листов</w:t>
                      </w:r>
                    </w:p>
                  </w:txbxContent>
                </v:textbox>
              </v:rect>
              <v:rect id="Прямоугольник 69" o:spid="_x0000_s1092" style="position:absolute;left:57949;top:94824;width:7657;height:1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nMMA&#10;AADbAAAADwAAAGRycy9kb3ducmV2LnhtbESP0WoCMRRE3wv+Q7iFvtVEoVpXo4hYFHZfqv2A2811&#10;d+nmZklSXf/eCIKPw8ycYRar3rbiTD40jjWMhgoEcelMw5WGn+PX+yeIEJENto5Jw5UCrJaDlwVm&#10;xl34m86HWIkE4ZChhjrGLpMylDVZDEPXESfv5LzFmKSvpPF4SXDbyrFSE2mx4bRQY0ebmsq/w7/V&#10;IH0+/SjWx2LWK9WM8uJ3F7e51m+v/XoOIlIfn+FHe280TGZw/5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InMMAAADbAAAADwAAAAAAAAAAAAAAAACYAgAAZHJzL2Rv&#10;d25yZXYueG1sUEsFBgAAAAAEAAQA9QAAAIgDAAAAAA==&#10;" filled="f" stroked="f" strokeweight="0">
                <v:textbox inset=".35mm,.35mm,.35mm,.35mm">
                  <w:txbxContent>
                    <w:p w:rsidR="008970E7" w:rsidRDefault="00E97184">
                      <w:pPr>
                        <w:overflowPunct w:val="0"/>
                        <w:spacing w:after="0" w:line="240" w:lineRule="auto"/>
                        <w:jc w:val="center"/>
                      </w:pPr>
                      <w:r>
                        <w:rPr>
                          <w:sz w:val="20"/>
                          <w:szCs w:val="20"/>
                        </w:rPr>
                        <w:t>25</w:t>
                      </w:r>
                    </w:p>
                  </w:txbxContent>
                </v:textbox>
              </v:rect>
              <v:line id="Прямая соединительная линия 70" o:spid="_x0000_s1093" style="position:absolute;visibility:visible;mso-wrap-style:square" from="48610,94730" to="48618,96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line id="Прямая соединительная линия 71" o:spid="_x0000_s1094" style="position:absolute;visibility:visible;mso-wrap-style:square" from="50407,94734" to="50414,96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rect id="Прямоугольник 72" o:spid="_x0000_s1095" style="position:absolute;left:47091;top:97923;width:18472;height:2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KMMMMA&#10;AADbAAAADwAAAGRycy9kb3ducmV2LnhtbESP0WoCMRRE3wX/IVyhb5ootNrVKFJaFHZf1H7AdXO7&#10;u3RzsySprn9vCoKPw8ycYVab3rbiQj40jjVMJwoEcelMw5WG79PXeAEiRGSDrWPScKMAm/VwsMLM&#10;uCsf6HKMlUgQDhlqqGPsMilDWZPFMHEdcfJ+nLcYk/SVNB6vCW5bOVPqTVpsOC3U2NFHTeXv8c9q&#10;kD6fvxbbU/HeK9VM8+K8i5+51i+jfrsEEamPz/CjvTca5jP4/5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KMMMMAAADbAAAADwAAAAAAAAAAAAAAAACYAgAAZHJzL2Rv&#10;d25yZXYueG1sUEsFBgAAAAAEAAQA9QAAAIgDAAAAAA==&#10;" filled="f" stroked="f" strokeweight="0">
                <v:textbox inset=".35mm,.35mm,.35mm,.35mm">
                  <w:txbxContent>
                    <w:p w:rsidR="008970E7" w:rsidRDefault="00E97184">
                      <w:pPr>
                        <w:overflowPunct w:val="0"/>
                        <w:spacing w:after="0" w:line="240" w:lineRule="auto"/>
                        <w:jc w:val="center"/>
                      </w:pPr>
                      <w:r>
                        <w:rPr>
                          <w:rFonts w:ascii="Journal" w:hAnsi="Journal"/>
                          <w:sz w:val="24"/>
                          <w:szCs w:val="24"/>
                        </w:rPr>
                        <w:t>ГБПОУ КМК</w:t>
                      </w:r>
                    </w:p>
                  </w:txbxContent>
                </v:textbox>
              </v:rec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97BAA"/>
    <w:multiLevelType w:val="multilevel"/>
    <w:tmpl w:val="ED3481BE"/>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
    <w:nsid w:val="0B9D2A62"/>
    <w:multiLevelType w:val="multilevel"/>
    <w:tmpl w:val="3DD687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10610097"/>
    <w:multiLevelType w:val="multilevel"/>
    <w:tmpl w:val="A8400E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2CBF4563"/>
    <w:multiLevelType w:val="multilevel"/>
    <w:tmpl w:val="4DF03E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36DB31F8"/>
    <w:multiLevelType w:val="multilevel"/>
    <w:tmpl w:val="52EA627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nsid w:val="42B01311"/>
    <w:multiLevelType w:val="multilevel"/>
    <w:tmpl w:val="3A74BF42"/>
    <w:lvl w:ilvl="0">
      <w:start w:val="4"/>
      <w:numFmt w:val="decimal"/>
      <w:lvlText w:val="%1"/>
      <w:lvlJc w:val="left"/>
      <w:pPr>
        <w:tabs>
          <w:tab w:val="num" w:pos="0"/>
        </w:tabs>
        <w:ind w:left="375" w:hanging="375"/>
      </w:pPr>
    </w:lvl>
    <w:lvl w:ilvl="1">
      <w:start w:val="1"/>
      <w:numFmt w:val="decimal"/>
      <w:lvlText w:val="%1.%2"/>
      <w:lvlJc w:val="left"/>
      <w:pPr>
        <w:tabs>
          <w:tab w:val="num" w:pos="0"/>
        </w:tabs>
        <w:ind w:left="1084" w:hanging="375"/>
      </w:pPr>
    </w:lvl>
    <w:lvl w:ilvl="2">
      <w:start w:val="1"/>
      <w:numFmt w:val="decimal"/>
      <w:lvlText w:val="%1.%2.%3"/>
      <w:lvlJc w:val="left"/>
      <w:pPr>
        <w:tabs>
          <w:tab w:val="num" w:pos="0"/>
        </w:tabs>
        <w:ind w:left="2138" w:hanging="720"/>
      </w:p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6">
    <w:nsid w:val="49661B07"/>
    <w:multiLevelType w:val="multilevel"/>
    <w:tmpl w:val="007ABE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4B041F4A"/>
    <w:multiLevelType w:val="multilevel"/>
    <w:tmpl w:val="1F80C2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5B213B27"/>
    <w:multiLevelType w:val="multilevel"/>
    <w:tmpl w:val="F112D03E"/>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nsid w:val="5DF07FB6"/>
    <w:multiLevelType w:val="multilevel"/>
    <w:tmpl w:val="6F5EDCC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671F6054"/>
    <w:multiLevelType w:val="multilevel"/>
    <w:tmpl w:val="90AA51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6AD23BFE"/>
    <w:multiLevelType w:val="multilevel"/>
    <w:tmpl w:val="626418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6FAC5A77"/>
    <w:multiLevelType w:val="multilevel"/>
    <w:tmpl w:val="AD02B022"/>
    <w:lvl w:ilvl="0">
      <w:start w:val="1"/>
      <w:numFmt w:val="decimal"/>
      <w:lvlText w:val="%1."/>
      <w:lvlJc w:val="left"/>
      <w:pPr>
        <w:tabs>
          <w:tab w:val="num" w:pos="0"/>
        </w:tabs>
        <w:ind w:left="928" w:hanging="360"/>
      </w:pPr>
      <w:rPr>
        <w:b/>
        <w:bCs/>
      </w:rPr>
    </w:lvl>
    <w:lvl w:ilvl="1">
      <w:start w:val="1"/>
      <w:numFmt w:val="lowerLetter"/>
      <w:lvlText w:val="%2."/>
      <w:lvlJc w:val="left"/>
      <w:pPr>
        <w:tabs>
          <w:tab w:val="num" w:pos="0"/>
        </w:tabs>
        <w:ind w:left="1648" w:hanging="360"/>
      </w:pPr>
    </w:lvl>
    <w:lvl w:ilvl="2">
      <w:start w:val="1"/>
      <w:numFmt w:val="lowerRoman"/>
      <w:lvlText w:val="%3."/>
      <w:lvlJc w:val="right"/>
      <w:pPr>
        <w:tabs>
          <w:tab w:val="num" w:pos="0"/>
        </w:tabs>
        <w:ind w:left="2368" w:hanging="180"/>
      </w:pPr>
    </w:lvl>
    <w:lvl w:ilvl="3">
      <w:start w:val="1"/>
      <w:numFmt w:val="decimal"/>
      <w:lvlText w:val="%4."/>
      <w:lvlJc w:val="left"/>
      <w:pPr>
        <w:tabs>
          <w:tab w:val="num" w:pos="0"/>
        </w:tabs>
        <w:ind w:left="3088" w:hanging="360"/>
      </w:pPr>
    </w:lvl>
    <w:lvl w:ilvl="4">
      <w:start w:val="1"/>
      <w:numFmt w:val="lowerLetter"/>
      <w:lvlText w:val="%5."/>
      <w:lvlJc w:val="left"/>
      <w:pPr>
        <w:tabs>
          <w:tab w:val="num" w:pos="0"/>
        </w:tabs>
        <w:ind w:left="3808" w:hanging="360"/>
      </w:pPr>
    </w:lvl>
    <w:lvl w:ilvl="5">
      <w:start w:val="1"/>
      <w:numFmt w:val="lowerRoman"/>
      <w:lvlText w:val="%6."/>
      <w:lvlJc w:val="right"/>
      <w:pPr>
        <w:tabs>
          <w:tab w:val="num" w:pos="0"/>
        </w:tabs>
        <w:ind w:left="4528" w:hanging="180"/>
      </w:pPr>
    </w:lvl>
    <w:lvl w:ilvl="6">
      <w:start w:val="1"/>
      <w:numFmt w:val="decimal"/>
      <w:lvlText w:val="%7."/>
      <w:lvlJc w:val="left"/>
      <w:pPr>
        <w:tabs>
          <w:tab w:val="num" w:pos="0"/>
        </w:tabs>
        <w:ind w:left="5248" w:hanging="360"/>
      </w:pPr>
    </w:lvl>
    <w:lvl w:ilvl="7">
      <w:start w:val="1"/>
      <w:numFmt w:val="lowerLetter"/>
      <w:lvlText w:val="%8."/>
      <w:lvlJc w:val="left"/>
      <w:pPr>
        <w:tabs>
          <w:tab w:val="num" w:pos="0"/>
        </w:tabs>
        <w:ind w:left="5968" w:hanging="360"/>
      </w:pPr>
    </w:lvl>
    <w:lvl w:ilvl="8">
      <w:start w:val="1"/>
      <w:numFmt w:val="lowerRoman"/>
      <w:lvlText w:val="%9."/>
      <w:lvlJc w:val="right"/>
      <w:pPr>
        <w:tabs>
          <w:tab w:val="num" w:pos="0"/>
        </w:tabs>
        <w:ind w:left="6688" w:hanging="180"/>
      </w:pPr>
    </w:lvl>
  </w:abstractNum>
  <w:abstractNum w:abstractNumId="13">
    <w:nsid w:val="72A21466"/>
    <w:multiLevelType w:val="multilevel"/>
    <w:tmpl w:val="8954EE2A"/>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4">
    <w:nsid w:val="75E357F3"/>
    <w:multiLevelType w:val="multilevel"/>
    <w:tmpl w:val="A9747C4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5">
    <w:nsid w:val="7F6F25D0"/>
    <w:multiLevelType w:val="multilevel"/>
    <w:tmpl w:val="B9FA26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0"/>
  </w:num>
  <w:num w:numId="2">
    <w:abstractNumId w:val="7"/>
  </w:num>
  <w:num w:numId="3">
    <w:abstractNumId w:val="8"/>
  </w:num>
  <w:num w:numId="4">
    <w:abstractNumId w:val="4"/>
  </w:num>
  <w:num w:numId="5">
    <w:abstractNumId w:val="11"/>
  </w:num>
  <w:num w:numId="6">
    <w:abstractNumId w:val="1"/>
  </w:num>
  <w:num w:numId="7">
    <w:abstractNumId w:val="0"/>
  </w:num>
  <w:num w:numId="8">
    <w:abstractNumId w:val="13"/>
  </w:num>
  <w:num w:numId="9">
    <w:abstractNumId w:val="3"/>
  </w:num>
  <w:num w:numId="10">
    <w:abstractNumId w:val="12"/>
  </w:num>
  <w:num w:numId="11">
    <w:abstractNumId w:val="9"/>
  </w:num>
  <w:num w:numId="12">
    <w:abstractNumId w:val="5"/>
  </w:num>
  <w:num w:numId="13">
    <w:abstractNumId w:val="14"/>
  </w:num>
  <w:num w:numId="14">
    <w:abstractNumId w:val="6"/>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0E7"/>
    <w:rsid w:val="004650A1"/>
    <w:rsid w:val="00615086"/>
    <w:rsid w:val="00793A2A"/>
    <w:rsid w:val="008449A3"/>
    <w:rsid w:val="008970E7"/>
    <w:rsid w:val="008D53BE"/>
    <w:rsid w:val="00A03199"/>
    <w:rsid w:val="00C63933"/>
    <w:rsid w:val="00E179D9"/>
    <w:rsid w:val="00E9718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style>
  <w:style w:type="paragraph" w:styleId="1">
    <w:name w:val="heading 1"/>
    <w:basedOn w:val="a"/>
    <w:next w:val="a"/>
    <w:link w:val="10"/>
    <w:qFormat/>
    <w:rsid w:val="0080612E"/>
    <w:pPr>
      <w:keepNext/>
      <w:spacing w:after="0" w:line="240" w:lineRule="auto"/>
      <w:jc w:val="center"/>
      <w:outlineLvl w:val="0"/>
    </w:pPr>
    <w:rPr>
      <w:rFonts w:ascii="Arial" w:eastAsia="Times New Roman" w:hAnsi="Arial" w:cs="Times New Roman"/>
      <w:color w:val="000000"/>
      <w:sz w:val="28"/>
      <w:szCs w:val="20"/>
      <w:lang w:eastAsia="ru-RU"/>
    </w:rPr>
  </w:style>
  <w:style w:type="paragraph" w:styleId="2">
    <w:name w:val="heading 2"/>
    <w:basedOn w:val="a"/>
    <w:next w:val="a"/>
    <w:qFormat/>
    <w:rsid w:val="0080612E"/>
    <w:pPr>
      <w:keepNext/>
      <w:spacing w:after="0" w:line="240" w:lineRule="auto"/>
      <w:outlineLvl w:val="1"/>
    </w:pPr>
    <w:rPr>
      <w:rFonts w:ascii="Arial" w:eastAsia="Times New Roman" w:hAnsi="Arial" w:cs="Times New Roman"/>
      <w:color w:val="000000"/>
      <w:sz w:val="28"/>
      <w:szCs w:val="20"/>
      <w:lang w:eastAsia="ru-RU"/>
    </w:rPr>
  </w:style>
  <w:style w:type="paragraph" w:styleId="3">
    <w:name w:val="heading 3"/>
    <w:basedOn w:val="a"/>
    <w:next w:val="a"/>
    <w:link w:val="30"/>
    <w:uiPriority w:val="9"/>
    <w:unhideWhenUsed/>
    <w:qFormat/>
    <w:rsid w:val="004C03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A67F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sid w:val="0080612E"/>
    <w:rPr>
      <w:rFonts w:ascii="Arial" w:eastAsia="Times New Roman" w:hAnsi="Arial" w:cs="Times New Roman"/>
      <w:color w:val="000000"/>
      <w:sz w:val="28"/>
      <w:szCs w:val="20"/>
      <w:lang w:eastAsia="ru-RU"/>
    </w:rPr>
  </w:style>
  <w:style w:type="character" w:customStyle="1" w:styleId="20">
    <w:name w:val="Заголовок 2 Знак"/>
    <w:basedOn w:val="a0"/>
    <w:link w:val="21"/>
    <w:qFormat/>
    <w:rsid w:val="0080612E"/>
    <w:rPr>
      <w:rFonts w:ascii="Arial" w:eastAsia="Times New Roman" w:hAnsi="Arial" w:cs="Times New Roman"/>
      <w:color w:val="000000"/>
      <w:sz w:val="28"/>
      <w:szCs w:val="20"/>
      <w:lang w:eastAsia="ru-RU"/>
    </w:rPr>
  </w:style>
  <w:style w:type="character" w:customStyle="1" w:styleId="apple-converted-space">
    <w:name w:val="apple-converted-space"/>
    <w:basedOn w:val="a0"/>
    <w:qFormat/>
    <w:rsid w:val="0080612E"/>
  </w:style>
  <w:style w:type="character" w:customStyle="1" w:styleId="-">
    <w:name w:val="Интернет-ссылка"/>
    <w:uiPriority w:val="99"/>
    <w:rsid w:val="0080612E"/>
    <w:rPr>
      <w:color w:val="0000FF"/>
      <w:u w:val="single"/>
    </w:rPr>
  </w:style>
  <w:style w:type="character" w:customStyle="1" w:styleId="a3">
    <w:name w:val="Текст выноски Знак"/>
    <w:basedOn w:val="a0"/>
    <w:uiPriority w:val="99"/>
    <w:semiHidden/>
    <w:qFormat/>
    <w:rsid w:val="00A3571A"/>
    <w:rPr>
      <w:rFonts w:ascii="Tahoma" w:hAnsi="Tahoma" w:cs="Tahoma"/>
      <w:sz w:val="16"/>
      <w:szCs w:val="16"/>
    </w:rPr>
  </w:style>
  <w:style w:type="character" w:styleId="a4">
    <w:name w:val="Strong"/>
    <w:basedOn w:val="a0"/>
    <w:uiPriority w:val="22"/>
    <w:qFormat/>
    <w:rsid w:val="002F70E6"/>
    <w:rPr>
      <w:b/>
      <w:bCs/>
    </w:rPr>
  </w:style>
  <w:style w:type="character" w:customStyle="1" w:styleId="a5">
    <w:name w:val="Верхний колонтитул Знак"/>
    <w:basedOn w:val="a0"/>
    <w:uiPriority w:val="99"/>
    <w:qFormat/>
    <w:rsid w:val="001979BE"/>
  </w:style>
  <w:style w:type="character" w:customStyle="1" w:styleId="a6">
    <w:name w:val="Нижний колонтитул Знак"/>
    <w:basedOn w:val="a0"/>
    <w:uiPriority w:val="99"/>
    <w:qFormat/>
    <w:rsid w:val="001979BE"/>
  </w:style>
  <w:style w:type="character" w:styleId="a7">
    <w:name w:val="page number"/>
    <w:basedOn w:val="a0"/>
    <w:qFormat/>
    <w:rsid w:val="001979BE"/>
  </w:style>
  <w:style w:type="character" w:customStyle="1" w:styleId="30">
    <w:name w:val="Заголовок 3 Знак"/>
    <w:basedOn w:val="a0"/>
    <w:link w:val="3"/>
    <w:uiPriority w:val="9"/>
    <w:qFormat/>
    <w:rsid w:val="004C03E1"/>
    <w:rPr>
      <w:rFonts w:asciiTheme="majorHAnsi" w:eastAsiaTheme="majorEastAsia" w:hAnsiTheme="majorHAnsi" w:cstheme="majorBidi"/>
      <w:b/>
      <w:bCs/>
      <w:color w:val="5B9BD5" w:themeColor="accent1"/>
    </w:rPr>
  </w:style>
  <w:style w:type="character" w:customStyle="1" w:styleId="22">
    <w:name w:val="Основной текст (2)_"/>
    <w:link w:val="22"/>
    <w:qFormat/>
    <w:rsid w:val="00DB0A99"/>
    <w:rPr>
      <w:sz w:val="23"/>
      <w:szCs w:val="23"/>
      <w:shd w:val="clear" w:color="auto" w:fill="FFFFFF"/>
    </w:rPr>
  </w:style>
  <w:style w:type="character" w:customStyle="1" w:styleId="a8">
    <w:name w:val="Текст сноски Знак"/>
    <w:basedOn w:val="a0"/>
    <w:uiPriority w:val="99"/>
    <w:qFormat/>
    <w:rsid w:val="00F736EB"/>
    <w:rPr>
      <w:rFonts w:ascii="Times New Roman" w:eastAsia="SimSun" w:hAnsi="Times New Roman" w:cs="Mangal"/>
      <w:kern w:val="2"/>
      <w:sz w:val="20"/>
      <w:szCs w:val="20"/>
      <w:lang w:eastAsia="hi-IN" w:bidi="hi-IN"/>
    </w:rPr>
  </w:style>
  <w:style w:type="character" w:customStyle="1" w:styleId="a9">
    <w:name w:val="Привязка сноски"/>
    <w:rPr>
      <w:vertAlign w:val="superscript"/>
    </w:rPr>
  </w:style>
  <w:style w:type="character" w:customStyle="1" w:styleId="FootnoteCharacters">
    <w:name w:val="Footnote Characters"/>
    <w:semiHidden/>
    <w:qFormat/>
    <w:rsid w:val="00F736EB"/>
    <w:rPr>
      <w:vertAlign w:val="superscript"/>
    </w:rPr>
  </w:style>
  <w:style w:type="character" w:customStyle="1" w:styleId="aa">
    <w:name w:val="Посещённая гиперссылка"/>
    <w:basedOn w:val="a0"/>
    <w:uiPriority w:val="99"/>
    <w:semiHidden/>
    <w:unhideWhenUsed/>
    <w:rsid w:val="005078BA"/>
    <w:rPr>
      <w:color w:val="954F72" w:themeColor="followedHyperlink"/>
      <w:u w:val="single"/>
    </w:rPr>
  </w:style>
  <w:style w:type="character" w:customStyle="1" w:styleId="HTML">
    <w:name w:val="Стандартный HTML Знак"/>
    <w:basedOn w:val="a0"/>
    <w:link w:val="HTML"/>
    <w:uiPriority w:val="99"/>
    <w:qFormat/>
    <w:rsid w:val="005078BA"/>
    <w:rPr>
      <w:rFonts w:ascii="Courier New" w:eastAsia="Times New Roman" w:hAnsi="Courier New" w:cs="Courier New"/>
      <w:sz w:val="20"/>
      <w:szCs w:val="20"/>
      <w:lang w:eastAsia="ru-RU"/>
    </w:rPr>
  </w:style>
  <w:style w:type="character" w:customStyle="1" w:styleId="ab">
    <w:name w:val="Название Знак"/>
    <w:basedOn w:val="a0"/>
    <w:uiPriority w:val="10"/>
    <w:qFormat/>
    <w:rsid w:val="005078BA"/>
    <w:rPr>
      <w:rFonts w:asciiTheme="majorHAnsi" w:eastAsiaTheme="majorEastAsia" w:hAnsiTheme="majorHAnsi" w:cstheme="majorBidi"/>
      <w:spacing w:val="-10"/>
      <w:kern w:val="2"/>
      <w:sz w:val="56"/>
      <w:szCs w:val="56"/>
    </w:rPr>
  </w:style>
  <w:style w:type="character" w:customStyle="1" w:styleId="ac">
    <w:name w:val="Основной текст Знак"/>
    <w:basedOn w:val="a0"/>
    <w:uiPriority w:val="99"/>
    <w:semiHidden/>
    <w:qFormat/>
    <w:rsid w:val="005078BA"/>
    <w:rPr>
      <w:rFonts w:ascii="Liberation Serif" w:eastAsia="NSimSun" w:hAnsi="Liberation Serif" w:cs="Lucida Sans"/>
      <w:kern w:val="2"/>
      <w:sz w:val="24"/>
      <w:szCs w:val="24"/>
      <w:lang w:eastAsia="zh-CN" w:bidi="hi-IN"/>
    </w:rPr>
  </w:style>
  <w:style w:type="character" w:customStyle="1" w:styleId="ad">
    <w:name w:val="Подзаголовок Знак"/>
    <w:basedOn w:val="a0"/>
    <w:uiPriority w:val="11"/>
    <w:qFormat/>
    <w:rsid w:val="005078BA"/>
    <w:rPr>
      <w:rFonts w:eastAsiaTheme="minorEastAsia"/>
      <w:color w:val="5A5A5A" w:themeColor="text1" w:themeTint="A5"/>
      <w:spacing w:val="15"/>
    </w:rPr>
  </w:style>
  <w:style w:type="character" w:customStyle="1" w:styleId="HTML1">
    <w:name w:val="Стандартный HTML Знак1"/>
    <w:basedOn w:val="a0"/>
    <w:uiPriority w:val="99"/>
    <w:semiHidden/>
    <w:qFormat/>
    <w:rsid w:val="005078BA"/>
    <w:rPr>
      <w:rFonts w:ascii="Consolas" w:hAnsi="Consolas"/>
      <w:sz w:val="20"/>
      <w:szCs w:val="20"/>
    </w:rPr>
  </w:style>
  <w:style w:type="character" w:customStyle="1" w:styleId="hljs-comment">
    <w:name w:val="hljs-comment"/>
    <w:basedOn w:val="a0"/>
    <w:qFormat/>
    <w:rsid w:val="005078BA"/>
  </w:style>
  <w:style w:type="character" w:customStyle="1" w:styleId="hljs-keyword">
    <w:name w:val="hljs-keyword"/>
    <w:basedOn w:val="a0"/>
    <w:qFormat/>
    <w:rsid w:val="005078BA"/>
  </w:style>
  <w:style w:type="character" w:customStyle="1" w:styleId="hljs-string">
    <w:name w:val="hljs-string"/>
    <w:basedOn w:val="a0"/>
    <w:qFormat/>
    <w:rsid w:val="005078BA"/>
  </w:style>
  <w:style w:type="character" w:customStyle="1" w:styleId="11">
    <w:name w:val="Неразрешенное упоминание1"/>
    <w:basedOn w:val="a0"/>
    <w:uiPriority w:val="99"/>
    <w:semiHidden/>
    <w:unhideWhenUsed/>
    <w:qFormat/>
    <w:rsid w:val="00C40FB0"/>
    <w:rPr>
      <w:color w:val="605E5C"/>
      <w:shd w:val="clear" w:color="auto" w:fill="E1DFDD"/>
    </w:rPr>
  </w:style>
  <w:style w:type="character" w:styleId="ae">
    <w:name w:val="Emphasis"/>
    <w:basedOn w:val="a0"/>
    <w:uiPriority w:val="20"/>
    <w:qFormat/>
    <w:rsid w:val="00D47111"/>
    <w:rPr>
      <w:i/>
      <w:iCs/>
    </w:rPr>
  </w:style>
  <w:style w:type="character" w:customStyle="1" w:styleId="40">
    <w:name w:val="Заголовок 4 Знак"/>
    <w:basedOn w:val="a0"/>
    <w:link w:val="4"/>
    <w:uiPriority w:val="9"/>
    <w:semiHidden/>
    <w:qFormat/>
    <w:rsid w:val="00A67F9F"/>
    <w:rPr>
      <w:rFonts w:asciiTheme="majorHAnsi" w:eastAsiaTheme="majorEastAsia" w:hAnsiTheme="majorHAnsi" w:cstheme="majorBidi"/>
      <w:i/>
      <w:iCs/>
      <w:color w:val="2E74B5" w:themeColor="accent1" w:themeShade="BF"/>
    </w:rPr>
  </w:style>
  <w:style w:type="character" w:styleId="HTML0">
    <w:name w:val="HTML Code"/>
    <w:basedOn w:val="a0"/>
    <w:uiPriority w:val="99"/>
    <w:semiHidden/>
    <w:unhideWhenUsed/>
    <w:qFormat/>
    <w:rsid w:val="00A67F9F"/>
    <w:rPr>
      <w:rFonts w:ascii="Courier New" w:eastAsia="Times New Roman" w:hAnsi="Courier New" w:cs="Courier New"/>
      <w:sz w:val="20"/>
      <w:szCs w:val="20"/>
    </w:rPr>
  </w:style>
  <w:style w:type="character" w:customStyle="1" w:styleId="hljs-function">
    <w:name w:val="hljs-function"/>
    <w:basedOn w:val="a0"/>
    <w:qFormat/>
    <w:rsid w:val="00A67F9F"/>
  </w:style>
  <w:style w:type="character" w:customStyle="1" w:styleId="hljs-title">
    <w:name w:val="hljs-title"/>
    <w:basedOn w:val="a0"/>
    <w:qFormat/>
    <w:rsid w:val="00A67F9F"/>
  </w:style>
  <w:style w:type="character" w:customStyle="1" w:styleId="hljs-params">
    <w:name w:val="hljs-params"/>
    <w:basedOn w:val="a0"/>
    <w:qFormat/>
    <w:rsid w:val="00A67F9F"/>
  </w:style>
  <w:style w:type="character" w:customStyle="1" w:styleId="hljs-type">
    <w:name w:val="hljs-type"/>
    <w:basedOn w:val="a0"/>
    <w:qFormat/>
    <w:rsid w:val="00A67F9F"/>
  </w:style>
  <w:style w:type="character" w:customStyle="1" w:styleId="hljs-builtin">
    <w:name w:val="hljs-built_in"/>
    <w:basedOn w:val="a0"/>
    <w:qFormat/>
    <w:rsid w:val="00A67F9F"/>
  </w:style>
  <w:style w:type="character" w:customStyle="1" w:styleId="hljs-meta">
    <w:name w:val="hljs-meta"/>
    <w:basedOn w:val="a0"/>
    <w:qFormat/>
    <w:rsid w:val="00A67F9F"/>
  </w:style>
  <w:style w:type="character" w:customStyle="1" w:styleId="hljs-meta-keyword">
    <w:name w:val="hljs-meta-keyword"/>
    <w:basedOn w:val="a0"/>
    <w:qFormat/>
    <w:rsid w:val="00A67F9F"/>
  </w:style>
  <w:style w:type="character" w:customStyle="1" w:styleId="hljs-class">
    <w:name w:val="hljs-class"/>
    <w:basedOn w:val="a0"/>
    <w:qFormat/>
    <w:rsid w:val="00A67F9F"/>
  </w:style>
  <w:style w:type="character" w:customStyle="1" w:styleId="af">
    <w:name w:val="Ссылка указателя"/>
    <w:qFormat/>
  </w:style>
  <w:style w:type="character" w:customStyle="1" w:styleId="af0">
    <w:name w:val="Нумерация строк"/>
  </w:style>
  <w:style w:type="paragraph" w:customStyle="1" w:styleId="af1">
    <w:name w:val="Заголовок"/>
    <w:basedOn w:val="a"/>
    <w:next w:val="af2"/>
    <w:qFormat/>
    <w:pPr>
      <w:keepNext/>
      <w:spacing w:before="240" w:after="120"/>
    </w:pPr>
    <w:rPr>
      <w:rFonts w:ascii="Liberation Sans" w:eastAsia="Microsoft YaHei" w:hAnsi="Liberation Sans" w:cs="Lucida Sans"/>
      <w:sz w:val="28"/>
      <w:szCs w:val="28"/>
    </w:rPr>
  </w:style>
  <w:style w:type="paragraph" w:styleId="af2">
    <w:name w:val="Body Text"/>
    <w:basedOn w:val="a"/>
    <w:uiPriority w:val="99"/>
    <w:semiHidden/>
    <w:unhideWhenUsed/>
    <w:rsid w:val="005078BA"/>
    <w:pPr>
      <w:spacing w:after="140" w:line="276" w:lineRule="auto"/>
    </w:pPr>
    <w:rPr>
      <w:rFonts w:ascii="Liberation Serif" w:eastAsia="NSimSun" w:hAnsi="Liberation Serif" w:cs="Lucida Sans"/>
      <w:kern w:val="2"/>
      <w:sz w:val="24"/>
      <w:szCs w:val="24"/>
      <w:lang w:eastAsia="zh-CN" w:bidi="hi-IN"/>
    </w:rPr>
  </w:style>
  <w:style w:type="paragraph" w:styleId="af3">
    <w:name w:val="List"/>
    <w:basedOn w:val="af2"/>
  </w:style>
  <w:style w:type="paragraph" w:styleId="af4">
    <w:name w:val="caption"/>
    <w:basedOn w:val="a"/>
    <w:qFormat/>
    <w:pPr>
      <w:suppressLineNumbers/>
      <w:spacing w:before="120" w:after="120"/>
    </w:pPr>
    <w:rPr>
      <w:rFonts w:cs="Lucida Sans"/>
      <w:i/>
      <w:iCs/>
      <w:sz w:val="24"/>
      <w:szCs w:val="24"/>
    </w:rPr>
  </w:style>
  <w:style w:type="paragraph" w:styleId="af5">
    <w:name w:val="index heading"/>
    <w:basedOn w:val="a"/>
    <w:qFormat/>
    <w:pPr>
      <w:suppressLineNumbers/>
    </w:pPr>
    <w:rPr>
      <w:rFonts w:cs="Lucida Sans"/>
    </w:rPr>
  </w:style>
  <w:style w:type="paragraph" w:styleId="af6">
    <w:name w:val="List Paragraph"/>
    <w:basedOn w:val="a"/>
    <w:uiPriority w:val="99"/>
    <w:qFormat/>
    <w:rsid w:val="003C22A0"/>
    <w:pPr>
      <w:ind w:left="720"/>
      <w:contextualSpacing/>
    </w:pPr>
  </w:style>
  <w:style w:type="paragraph" w:styleId="af7">
    <w:name w:val="Normal (Web)"/>
    <w:basedOn w:val="a"/>
    <w:uiPriority w:val="99"/>
    <w:qFormat/>
    <w:rsid w:val="009C7295"/>
    <w:pPr>
      <w:spacing w:beforeAutospacing="1" w:afterAutospacing="1" w:line="240" w:lineRule="auto"/>
    </w:pPr>
    <w:rPr>
      <w:rFonts w:ascii="Times New Roman" w:eastAsia="Calibri" w:hAnsi="Times New Roman" w:cs="Times New Roman"/>
      <w:sz w:val="24"/>
      <w:szCs w:val="24"/>
      <w:lang w:eastAsia="ru-RU"/>
    </w:rPr>
  </w:style>
  <w:style w:type="paragraph" w:styleId="af8">
    <w:name w:val="Balloon Text"/>
    <w:basedOn w:val="a"/>
    <w:uiPriority w:val="99"/>
    <w:semiHidden/>
    <w:unhideWhenUsed/>
    <w:qFormat/>
    <w:rsid w:val="00A3571A"/>
    <w:pPr>
      <w:spacing w:after="0" w:line="240" w:lineRule="auto"/>
    </w:pPr>
    <w:rPr>
      <w:rFonts w:ascii="Tahoma" w:hAnsi="Tahoma" w:cs="Tahoma"/>
      <w:sz w:val="16"/>
      <w:szCs w:val="16"/>
    </w:rPr>
  </w:style>
  <w:style w:type="paragraph" w:customStyle="1" w:styleId="af9">
    <w:name w:val="Верхний и нижний колонтитулы"/>
    <w:basedOn w:val="a"/>
    <w:qFormat/>
  </w:style>
  <w:style w:type="paragraph" w:styleId="afa">
    <w:name w:val="header"/>
    <w:basedOn w:val="a"/>
    <w:uiPriority w:val="99"/>
    <w:unhideWhenUsed/>
    <w:rsid w:val="001979BE"/>
    <w:pPr>
      <w:tabs>
        <w:tab w:val="center" w:pos="4677"/>
        <w:tab w:val="right" w:pos="9355"/>
      </w:tabs>
      <w:spacing w:after="0" w:line="240" w:lineRule="auto"/>
    </w:pPr>
  </w:style>
  <w:style w:type="paragraph" w:styleId="afb">
    <w:name w:val="footer"/>
    <w:basedOn w:val="a"/>
    <w:uiPriority w:val="99"/>
    <w:unhideWhenUsed/>
    <w:rsid w:val="001979BE"/>
    <w:pPr>
      <w:tabs>
        <w:tab w:val="center" w:pos="4677"/>
        <w:tab w:val="right" w:pos="9355"/>
      </w:tabs>
      <w:spacing w:after="0" w:line="240" w:lineRule="auto"/>
    </w:pPr>
  </w:style>
  <w:style w:type="paragraph" w:customStyle="1" w:styleId="afc">
    <w:name w:val="Чертежный"/>
    <w:uiPriority w:val="99"/>
    <w:qFormat/>
    <w:rsid w:val="001979BE"/>
    <w:pPr>
      <w:jc w:val="both"/>
    </w:pPr>
    <w:rPr>
      <w:rFonts w:ascii="ISOCPEUR" w:eastAsia="Times New Roman" w:hAnsi="ISOCPEUR" w:cs="Times New Roman"/>
      <w:i/>
      <w:sz w:val="28"/>
      <w:szCs w:val="20"/>
      <w:lang w:val="uk-UA" w:eastAsia="ru-RU"/>
    </w:rPr>
  </w:style>
  <w:style w:type="paragraph" w:customStyle="1" w:styleId="21">
    <w:name w:val="Основной текст (2)"/>
    <w:basedOn w:val="a"/>
    <w:link w:val="20"/>
    <w:qFormat/>
    <w:rsid w:val="00DB0A99"/>
    <w:pPr>
      <w:shd w:val="clear" w:color="auto" w:fill="FFFFFF"/>
      <w:spacing w:before="660" w:after="660" w:line="408" w:lineRule="exact"/>
      <w:jc w:val="center"/>
    </w:pPr>
    <w:rPr>
      <w:sz w:val="23"/>
      <w:szCs w:val="23"/>
    </w:rPr>
  </w:style>
  <w:style w:type="paragraph" w:styleId="afd">
    <w:name w:val="TOC Heading"/>
    <w:basedOn w:val="1"/>
    <w:next w:val="a"/>
    <w:uiPriority w:val="39"/>
    <w:unhideWhenUsed/>
    <w:qFormat/>
    <w:rsid w:val="009F64DD"/>
    <w:pPr>
      <w:keepLines/>
      <w:spacing w:before="480" w:line="276" w:lineRule="auto"/>
      <w:jc w:val="left"/>
      <w:outlineLvl w:val="9"/>
    </w:pPr>
    <w:rPr>
      <w:rFonts w:asciiTheme="majorHAnsi" w:eastAsiaTheme="majorEastAsia" w:hAnsiTheme="majorHAnsi" w:cstheme="majorBidi"/>
      <w:b/>
      <w:bCs/>
      <w:color w:val="2E74B5" w:themeColor="accent1" w:themeShade="BF"/>
      <w:szCs w:val="28"/>
    </w:rPr>
  </w:style>
  <w:style w:type="paragraph" w:styleId="23">
    <w:name w:val="toc 2"/>
    <w:basedOn w:val="a"/>
    <w:next w:val="a"/>
    <w:autoRedefine/>
    <w:uiPriority w:val="39"/>
    <w:unhideWhenUsed/>
    <w:rsid w:val="009F64DD"/>
    <w:pPr>
      <w:spacing w:after="100"/>
      <w:ind w:left="220"/>
    </w:pPr>
  </w:style>
  <w:style w:type="paragraph" w:customStyle="1" w:styleId="12">
    <w:name w:val="Абзац списка1"/>
    <w:basedOn w:val="a"/>
    <w:uiPriority w:val="99"/>
    <w:qFormat/>
    <w:rsid w:val="00F736EB"/>
    <w:pPr>
      <w:spacing w:after="200" w:line="276" w:lineRule="auto"/>
      <w:ind w:left="720"/>
      <w:textAlignment w:val="baseline"/>
    </w:pPr>
    <w:rPr>
      <w:rFonts w:ascii="Liberation Serif" w:eastAsia="NSimSun" w:hAnsi="Liberation Serif" w:cs="Lucida Sans"/>
      <w:kern w:val="2"/>
      <w:sz w:val="24"/>
      <w:szCs w:val="24"/>
      <w:lang w:eastAsia="zh-CN" w:bidi="hi-IN"/>
    </w:rPr>
  </w:style>
  <w:style w:type="paragraph" w:customStyle="1" w:styleId="afe">
    <w:name w:val="Содержимое таблицы"/>
    <w:basedOn w:val="a"/>
    <w:uiPriority w:val="99"/>
    <w:qFormat/>
    <w:rsid w:val="00F736EB"/>
    <w:pPr>
      <w:widowControl w:val="0"/>
      <w:suppressLineNumbers/>
    </w:pPr>
  </w:style>
  <w:style w:type="paragraph" w:styleId="aff">
    <w:name w:val="footnote text"/>
    <w:basedOn w:val="a"/>
    <w:uiPriority w:val="99"/>
    <w:rsid w:val="00F736EB"/>
    <w:pPr>
      <w:widowControl w:val="0"/>
      <w:suppressLineNumbers/>
      <w:spacing w:after="0" w:line="240" w:lineRule="auto"/>
      <w:ind w:left="283" w:hanging="283"/>
    </w:pPr>
    <w:rPr>
      <w:rFonts w:ascii="Times New Roman" w:eastAsia="SimSun" w:hAnsi="Times New Roman" w:cs="Mangal"/>
      <w:kern w:val="2"/>
      <w:sz w:val="20"/>
      <w:szCs w:val="20"/>
      <w:lang w:eastAsia="hi-IN" w:bidi="hi-IN"/>
    </w:rPr>
  </w:style>
  <w:style w:type="paragraph" w:styleId="HTML2">
    <w:name w:val="HTML Preformatted"/>
    <w:basedOn w:val="a"/>
    <w:uiPriority w:val="99"/>
    <w:unhideWhenUsed/>
    <w:qFormat/>
    <w:rsid w:val="0050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msonormal0">
    <w:name w:val="msonormal"/>
    <w:basedOn w:val="a"/>
    <w:uiPriority w:val="99"/>
    <w:qFormat/>
    <w:rsid w:val="005078BA"/>
    <w:pPr>
      <w:spacing w:beforeAutospacing="1" w:afterAutospacing="1" w:line="240" w:lineRule="auto"/>
    </w:pPr>
    <w:rPr>
      <w:rFonts w:ascii="Times New Roman" w:eastAsia="Calibri" w:hAnsi="Times New Roman" w:cs="Times New Roman"/>
      <w:sz w:val="24"/>
      <w:szCs w:val="24"/>
      <w:lang w:eastAsia="ru-RU"/>
    </w:rPr>
  </w:style>
  <w:style w:type="paragraph" w:styleId="13">
    <w:name w:val="toc 1"/>
    <w:basedOn w:val="a"/>
    <w:next w:val="a"/>
    <w:autoRedefine/>
    <w:uiPriority w:val="39"/>
    <w:unhideWhenUsed/>
    <w:rsid w:val="005078BA"/>
    <w:pPr>
      <w:spacing w:after="100" w:line="254" w:lineRule="auto"/>
    </w:pPr>
  </w:style>
  <w:style w:type="paragraph" w:styleId="aff0">
    <w:name w:val="Title"/>
    <w:basedOn w:val="a"/>
    <w:next w:val="a"/>
    <w:uiPriority w:val="10"/>
    <w:qFormat/>
    <w:rsid w:val="005078BA"/>
    <w:pPr>
      <w:spacing w:after="0" w:line="240" w:lineRule="auto"/>
      <w:contextualSpacing/>
    </w:pPr>
    <w:rPr>
      <w:rFonts w:asciiTheme="majorHAnsi" w:eastAsiaTheme="majorEastAsia" w:hAnsiTheme="majorHAnsi" w:cstheme="majorBidi"/>
      <w:spacing w:val="-10"/>
      <w:kern w:val="2"/>
      <w:sz w:val="56"/>
      <w:szCs w:val="56"/>
    </w:rPr>
  </w:style>
  <w:style w:type="paragraph" w:styleId="aff1">
    <w:name w:val="Subtitle"/>
    <w:basedOn w:val="a"/>
    <w:next w:val="a"/>
    <w:uiPriority w:val="11"/>
    <w:qFormat/>
    <w:rsid w:val="005078BA"/>
    <w:pPr>
      <w:spacing w:line="254" w:lineRule="auto"/>
    </w:pPr>
    <w:rPr>
      <w:rFonts w:eastAsiaTheme="minorEastAsia"/>
      <w:color w:val="5A5A5A" w:themeColor="text1" w:themeTint="A5"/>
      <w:spacing w:val="15"/>
    </w:rPr>
  </w:style>
  <w:style w:type="paragraph" w:customStyle="1" w:styleId="24">
    <w:name w:val="Абзац списка2"/>
    <w:basedOn w:val="a"/>
    <w:uiPriority w:val="99"/>
    <w:qFormat/>
    <w:rsid w:val="005078BA"/>
    <w:pPr>
      <w:spacing w:after="200" w:line="276" w:lineRule="auto"/>
      <w:ind w:left="720"/>
    </w:pPr>
    <w:rPr>
      <w:rFonts w:ascii="Liberation Serif" w:eastAsia="NSimSun" w:hAnsi="Liberation Serif" w:cs="Lucida Sans"/>
      <w:kern w:val="2"/>
      <w:sz w:val="24"/>
      <w:szCs w:val="24"/>
      <w:lang w:eastAsia="zh-CN" w:bidi="hi-IN"/>
    </w:rPr>
  </w:style>
  <w:style w:type="table" w:styleId="aff2">
    <w:name w:val="Table Grid"/>
    <w:basedOn w:val="a1"/>
    <w:uiPriority w:val="39"/>
    <w:rsid w:val="00DC7D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3">
    <w:name w:val="Hyperlink"/>
    <w:basedOn w:val="a0"/>
    <w:uiPriority w:val="99"/>
    <w:semiHidden/>
    <w:unhideWhenUsed/>
    <w:rsid w:val="008D53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style>
  <w:style w:type="paragraph" w:styleId="1">
    <w:name w:val="heading 1"/>
    <w:basedOn w:val="a"/>
    <w:next w:val="a"/>
    <w:link w:val="10"/>
    <w:qFormat/>
    <w:rsid w:val="0080612E"/>
    <w:pPr>
      <w:keepNext/>
      <w:spacing w:after="0" w:line="240" w:lineRule="auto"/>
      <w:jc w:val="center"/>
      <w:outlineLvl w:val="0"/>
    </w:pPr>
    <w:rPr>
      <w:rFonts w:ascii="Arial" w:eastAsia="Times New Roman" w:hAnsi="Arial" w:cs="Times New Roman"/>
      <w:color w:val="000000"/>
      <w:sz w:val="28"/>
      <w:szCs w:val="20"/>
      <w:lang w:eastAsia="ru-RU"/>
    </w:rPr>
  </w:style>
  <w:style w:type="paragraph" w:styleId="2">
    <w:name w:val="heading 2"/>
    <w:basedOn w:val="a"/>
    <w:next w:val="a"/>
    <w:qFormat/>
    <w:rsid w:val="0080612E"/>
    <w:pPr>
      <w:keepNext/>
      <w:spacing w:after="0" w:line="240" w:lineRule="auto"/>
      <w:outlineLvl w:val="1"/>
    </w:pPr>
    <w:rPr>
      <w:rFonts w:ascii="Arial" w:eastAsia="Times New Roman" w:hAnsi="Arial" w:cs="Times New Roman"/>
      <w:color w:val="000000"/>
      <w:sz w:val="28"/>
      <w:szCs w:val="20"/>
      <w:lang w:eastAsia="ru-RU"/>
    </w:rPr>
  </w:style>
  <w:style w:type="paragraph" w:styleId="3">
    <w:name w:val="heading 3"/>
    <w:basedOn w:val="a"/>
    <w:next w:val="a"/>
    <w:link w:val="30"/>
    <w:uiPriority w:val="9"/>
    <w:unhideWhenUsed/>
    <w:qFormat/>
    <w:rsid w:val="004C03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A67F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sid w:val="0080612E"/>
    <w:rPr>
      <w:rFonts w:ascii="Arial" w:eastAsia="Times New Roman" w:hAnsi="Arial" w:cs="Times New Roman"/>
      <w:color w:val="000000"/>
      <w:sz w:val="28"/>
      <w:szCs w:val="20"/>
      <w:lang w:eastAsia="ru-RU"/>
    </w:rPr>
  </w:style>
  <w:style w:type="character" w:customStyle="1" w:styleId="20">
    <w:name w:val="Заголовок 2 Знак"/>
    <w:basedOn w:val="a0"/>
    <w:link w:val="21"/>
    <w:qFormat/>
    <w:rsid w:val="0080612E"/>
    <w:rPr>
      <w:rFonts w:ascii="Arial" w:eastAsia="Times New Roman" w:hAnsi="Arial" w:cs="Times New Roman"/>
      <w:color w:val="000000"/>
      <w:sz w:val="28"/>
      <w:szCs w:val="20"/>
      <w:lang w:eastAsia="ru-RU"/>
    </w:rPr>
  </w:style>
  <w:style w:type="character" w:customStyle="1" w:styleId="apple-converted-space">
    <w:name w:val="apple-converted-space"/>
    <w:basedOn w:val="a0"/>
    <w:qFormat/>
    <w:rsid w:val="0080612E"/>
  </w:style>
  <w:style w:type="character" w:customStyle="1" w:styleId="-">
    <w:name w:val="Интернет-ссылка"/>
    <w:uiPriority w:val="99"/>
    <w:rsid w:val="0080612E"/>
    <w:rPr>
      <w:color w:val="0000FF"/>
      <w:u w:val="single"/>
    </w:rPr>
  </w:style>
  <w:style w:type="character" w:customStyle="1" w:styleId="a3">
    <w:name w:val="Текст выноски Знак"/>
    <w:basedOn w:val="a0"/>
    <w:uiPriority w:val="99"/>
    <w:semiHidden/>
    <w:qFormat/>
    <w:rsid w:val="00A3571A"/>
    <w:rPr>
      <w:rFonts w:ascii="Tahoma" w:hAnsi="Tahoma" w:cs="Tahoma"/>
      <w:sz w:val="16"/>
      <w:szCs w:val="16"/>
    </w:rPr>
  </w:style>
  <w:style w:type="character" w:styleId="a4">
    <w:name w:val="Strong"/>
    <w:basedOn w:val="a0"/>
    <w:uiPriority w:val="22"/>
    <w:qFormat/>
    <w:rsid w:val="002F70E6"/>
    <w:rPr>
      <w:b/>
      <w:bCs/>
    </w:rPr>
  </w:style>
  <w:style w:type="character" w:customStyle="1" w:styleId="a5">
    <w:name w:val="Верхний колонтитул Знак"/>
    <w:basedOn w:val="a0"/>
    <w:uiPriority w:val="99"/>
    <w:qFormat/>
    <w:rsid w:val="001979BE"/>
  </w:style>
  <w:style w:type="character" w:customStyle="1" w:styleId="a6">
    <w:name w:val="Нижний колонтитул Знак"/>
    <w:basedOn w:val="a0"/>
    <w:uiPriority w:val="99"/>
    <w:qFormat/>
    <w:rsid w:val="001979BE"/>
  </w:style>
  <w:style w:type="character" w:styleId="a7">
    <w:name w:val="page number"/>
    <w:basedOn w:val="a0"/>
    <w:qFormat/>
    <w:rsid w:val="001979BE"/>
  </w:style>
  <w:style w:type="character" w:customStyle="1" w:styleId="30">
    <w:name w:val="Заголовок 3 Знак"/>
    <w:basedOn w:val="a0"/>
    <w:link w:val="3"/>
    <w:uiPriority w:val="9"/>
    <w:qFormat/>
    <w:rsid w:val="004C03E1"/>
    <w:rPr>
      <w:rFonts w:asciiTheme="majorHAnsi" w:eastAsiaTheme="majorEastAsia" w:hAnsiTheme="majorHAnsi" w:cstheme="majorBidi"/>
      <w:b/>
      <w:bCs/>
      <w:color w:val="5B9BD5" w:themeColor="accent1"/>
    </w:rPr>
  </w:style>
  <w:style w:type="character" w:customStyle="1" w:styleId="22">
    <w:name w:val="Основной текст (2)_"/>
    <w:link w:val="22"/>
    <w:qFormat/>
    <w:rsid w:val="00DB0A99"/>
    <w:rPr>
      <w:sz w:val="23"/>
      <w:szCs w:val="23"/>
      <w:shd w:val="clear" w:color="auto" w:fill="FFFFFF"/>
    </w:rPr>
  </w:style>
  <w:style w:type="character" w:customStyle="1" w:styleId="a8">
    <w:name w:val="Текст сноски Знак"/>
    <w:basedOn w:val="a0"/>
    <w:uiPriority w:val="99"/>
    <w:qFormat/>
    <w:rsid w:val="00F736EB"/>
    <w:rPr>
      <w:rFonts w:ascii="Times New Roman" w:eastAsia="SimSun" w:hAnsi="Times New Roman" w:cs="Mangal"/>
      <w:kern w:val="2"/>
      <w:sz w:val="20"/>
      <w:szCs w:val="20"/>
      <w:lang w:eastAsia="hi-IN" w:bidi="hi-IN"/>
    </w:rPr>
  </w:style>
  <w:style w:type="character" w:customStyle="1" w:styleId="a9">
    <w:name w:val="Привязка сноски"/>
    <w:rPr>
      <w:vertAlign w:val="superscript"/>
    </w:rPr>
  </w:style>
  <w:style w:type="character" w:customStyle="1" w:styleId="FootnoteCharacters">
    <w:name w:val="Footnote Characters"/>
    <w:semiHidden/>
    <w:qFormat/>
    <w:rsid w:val="00F736EB"/>
    <w:rPr>
      <w:vertAlign w:val="superscript"/>
    </w:rPr>
  </w:style>
  <w:style w:type="character" w:customStyle="1" w:styleId="aa">
    <w:name w:val="Посещённая гиперссылка"/>
    <w:basedOn w:val="a0"/>
    <w:uiPriority w:val="99"/>
    <w:semiHidden/>
    <w:unhideWhenUsed/>
    <w:rsid w:val="005078BA"/>
    <w:rPr>
      <w:color w:val="954F72" w:themeColor="followedHyperlink"/>
      <w:u w:val="single"/>
    </w:rPr>
  </w:style>
  <w:style w:type="character" w:customStyle="1" w:styleId="HTML">
    <w:name w:val="Стандартный HTML Знак"/>
    <w:basedOn w:val="a0"/>
    <w:link w:val="HTML"/>
    <w:uiPriority w:val="99"/>
    <w:qFormat/>
    <w:rsid w:val="005078BA"/>
    <w:rPr>
      <w:rFonts w:ascii="Courier New" w:eastAsia="Times New Roman" w:hAnsi="Courier New" w:cs="Courier New"/>
      <w:sz w:val="20"/>
      <w:szCs w:val="20"/>
      <w:lang w:eastAsia="ru-RU"/>
    </w:rPr>
  </w:style>
  <w:style w:type="character" w:customStyle="1" w:styleId="ab">
    <w:name w:val="Название Знак"/>
    <w:basedOn w:val="a0"/>
    <w:uiPriority w:val="10"/>
    <w:qFormat/>
    <w:rsid w:val="005078BA"/>
    <w:rPr>
      <w:rFonts w:asciiTheme="majorHAnsi" w:eastAsiaTheme="majorEastAsia" w:hAnsiTheme="majorHAnsi" w:cstheme="majorBidi"/>
      <w:spacing w:val="-10"/>
      <w:kern w:val="2"/>
      <w:sz w:val="56"/>
      <w:szCs w:val="56"/>
    </w:rPr>
  </w:style>
  <w:style w:type="character" w:customStyle="1" w:styleId="ac">
    <w:name w:val="Основной текст Знак"/>
    <w:basedOn w:val="a0"/>
    <w:uiPriority w:val="99"/>
    <w:semiHidden/>
    <w:qFormat/>
    <w:rsid w:val="005078BA"/>
    <w:rPr>
      <w:rFonts w:ascii="Liberation Serif" w:eastAsia="NSimSun" w:hAnsi="Liberation Serif" w:cs="Lucida Sans"/>
      <w:kern w:val="2"/>
      <w:sz w:val="24"/>
      <w:szCs w:val="24"/>
      <w:lang w:eastAsia="zh-CN" w:bidi="hi-IN"/>
    </w:rPr>
  </w:style>
  <w:style w:type="character" w:customStyle="1" w:styleId="ad">
    <w:name w:val="Подзаголовок Знак"/>
    <w:basedOn w:val="a0"/>
    <w:uiPriority w:val="11"/>
    <w:qFormat/>
    <w:rsid w:val="005078BA"/>
    <w:rPr>
      <w:rFonts w:eastAsiaTheme="minorEastAsia"/>
      <w:color w:val="5A5A5A" w:themeColor="text1" w:themeTint="A5"/>
      <w:spacing w:val="15"/>
    </w:rPr>
  </w:style>
  <w:style w:type="character" w:customStyle="1" w:styleId="HTML1">
    <w:name w:val="Стандартный HTML Знак1"/>
    <w:basedOn w:val="a0"/>
    <w:uiPriority w:val="99"/>
    <w:semiHidden/>
    <w:qFormat/>
    <w:rsid w:val="005078BA"/>
    <w:rPr>
      <w:rFonts w:ascii="Consolas" w:hAnsi="Consolas"/>
      <w:sz w:val="20"/>
      <w:szCs w:val="20"/>
    </w:rPr>
  </w:style>
  <w:style w:type="character" w:customStyle="1" w:styleId="hljs-comment">
    <w:name w:val="hljs-comment"/>
    <w:basedOn w:val="a0"/>
    <w:qFormat/>
    <w:rsid w:val="005078BA"/>
  </w:style>
  <w:style w:type="character" w:customStyle="1" w:styleId="hljs-keyword">
    <w:name w:val="hljs-keyword"/>
    <w:basedOn w:val="a0"/>
    <w:qFormat/>
    <w:rsid w:val="005078BA"/>
  </w:style>
  <w:style w:type="character" w:customStyle="1" w:styleId="hljs-string">
    <w:name w:val="hljs-string"/>
    <w:basedOn w:val="a0"/>
    <w:qFormat/>
    <w:rsid w:val="005078BA"/>
  </w:style>
  <w:style w:type="character" w:customStyle="1" w:styleId="11">
    <w:name w:val="Неразрешенное упоминание1"/>
    <w:basedOn w:val="a0"/>
    <w:uiPriority w:val="99"/>
    <w:semiHidden/>
    <w:unhideWhenUsed/>
    <w:qFormat/>
    <w:rsid w:val="00C40FB0"/>
    <w:rPr>
      <w:color w:val="605E5C"/>
      <w:shd w:val="clear" w:color="auto" w:fill="E1DFDD"/>
    </w:rPr>
  </w:style>
  <w:style w:type="character" w:styleId="ae">
    <w:name w:val="Emphasis"/>
    <w:basedOn w:val="a0"/>
    <w:uiPriority w:val="20"/>
    <w:qFormat/>
    <w:rsid w:val="00D47111"/>
    <w:rPr>
      <w:i/>
      <w:iCs/>
    </w:rPr>
  </w:style>
  <w:style w:type="character" w:customStyle="1" w:styleId="40">
    <w:name w:val="Заголовок 4 Знак"/>
    <w:basedOn w:val="a0"/>
    <w:link w:val="4"/>
    <w:uiPriority w:val="9"/>
    <w:semiHidden/>
    <w:qFormat/>
    <w:rsid w:val="00A67F9F"/>
    <w:rPr>
      <w:rFonts w:asciiTheme="majorHAnsi" w:eastAsiaTheme="majorEastAsia" w:hAnsiTheme="majorHAnsi" w:cstheme="majorBidi"/>
      <w:i/>
      <w:iCs/>
      <w:color w:val="2E74B5" w:themeColor="accent1" w:themeShade="BF"/>
    </w:rPr>
  </w:style>
  <w:style w:type="character" w:styleId="HTML0">
    <w:name w:val="HTML Code"/>
    <w:basedOn w:val="a0"/>
    <w:uiPriority w:val="99"/>
    <w:semiHidden/>
    <w:unhideWhenUsed/>
    <w:qFormat/>
    <w:rsid w:val="00A67F9F"/>
    <w:rPr>
      <w:rFonts w:ascii="Courier New" w:eastAsia="Times New Roman" w:hAnsi="Courier New" w:cs="Courier New"/>
      <w:sz w:val="20"/>
      <w:szCs w:val="20"/>
    </w:rPr>
  </w:style>
  <w:style w:type="character" w:customStyle="1" w:styleId="hljs-function">
    <w:name w:val="hljs-function"/>
    <w:basedOn w:val="a0"/>
    <w:qFormat/>
    <w:rsid w:val="00A67F9F"/>
  </w:style>
  <w:style w:type="character" w:customStyle="1" w:styleId="hljs-title">
    <w:name w:val="hljs-title"/>
    <w:basedOn w:val="a0"/>
    <w:qFormat/>
    <w:rsid w:val="00A67F9F"/>
  </w:style>
  <w:style w:type="character" w:customStyle="1" w:styleId="hljs-params">
    <w:name w:val="hljs-params"/>
    <w:basedOn w:val="a0"/>
    <w:qFormat/>
    <w:rsid w:val="00A67F9F"/>
  </w:style>
  <w:style w:type="character" w:customStyle="1" w:styleId="hljs-type">
    <w:name w:val="hljs-type"/>
    <w:basedOn w:val="a0"/>
    <w:qFormat/>
    <w:rsid w:val="00A67F9F"/>
  </w:style>
  <w:style w:type="character" w:customStyle="1" w:styleId="hljs-builtin">
    <w:name w:val="hljs-built_in"/>
    <w:basedOn w:val="a0"/>
    <w:qFormat/>
    <w:rsid w:val="00A67F9F"/>
  </w:style>
  <w:style w:type="character" w:customStyle="1" w:styleId="hljs-meta">
    <w:name w:val="hljs-meta"/>
    <w:basedOn w:val="a0"/>
    <w:qFormat/>
    <w:rsid w:val="00A67F9F"/>
  </w:style>
  <w:style w:type="character" w:customStyle="1" w:styleId="hljs-meta-keyword">
    <w:name w:val="hljs-meta-keyword"/>
    <w:basedOn w:val="a0"/>
    <w:qFormat/>
    <w:rsid w:val="00A67F9F"/>
  </w:style>
  <w:style w:type="character" w:customStyle="1" w:styleId="hljs-class">
    <w:name w:val="hljs-class"/>
    <w:basedOn w:val="a0"/>
    <w:qFormat/>
    <w:rsid w:val="00A67F9F"/>
  </w:style>
  <w:style w:type="character" w:customStyle="1" w:styleId="af">
    <w:name w:val="Ссылка указателя"/>
    <w:qFormat/>
  </w:style>
  <w:style w:type="character" w:customStyle="1" w:styleId="af0">
    <w:name w:val="Нумерация строк"/>
  </w:style>
  <w:style w:type="paragraph" w:customStyle="1" w:styleId="af1">
    <w:name w:val="Заголовок"/>
    <w:basedOn w:val="a"/>
    <w:next w:val="af2"/>
    <w:qFormat/>
    <w:pPr>
      <w:keepNext/>
      <w:spacing w:before="240" w:after="120"/>
    </w:pPr>
    <w:rPr>
      <w:rFonts w:ascii="Liberation Sans" w:eastAsia="Microsoft YaHei" w:hAnsi="Liberation Sans" w:cs="Lucida Sans"/>
      <w:sz w:val="28"/>
      <w:szCs w:val="28"/>
    </w:rPr>
  </w:style>
  <w:style w:type="paragraph" w:styleId="af2">
    <w:name w:val="Body Text"/>
    <w:basedOn w:val="a"/>
    <w:uiPriority w:val="99"/>
    <w:semiHidden/>
    <w:unhideWhenUsed/>
    <w:rsid w:val="005078BA"/>
    <w:pPr>
      <w:spacing w:after="140" w:line="276" w:lineRule="auto"/>
    </w:pPr>
    <w:rPr>
      <w:rFonts w:ascii="Liberation Serif" w:eastAsia="NSimSun" w:hAnsi="Liberation Serif" w:cs="Lucida Sans"/>
      <w:kern w:val="2"/>
      <w:sz w:val="24"/>
      <w:szCs w:val="24"/>
      <w:lang w:eastAsia="zh-CN" w:bidi="hi-IN"/>
    </w:rPr>
  </w:style>
  <w:style w:type="paragraph" w:styleId="af3">
    <w:name w:val="List"/>
    <w:basedOn w:val="af2"/>
  </w:style>
  <w:style w:type="paragraph" w:styleId="af4">
    <w:name w:val="caption"/>
    <w:basedOn w:val="a"/>
    <w:qFormat/>
    <w:pPr>
      <w:suppressLineNumbers/>
      <w:spacing w:before="120" w:after="120"/>
    </w:pPr>
    <w:rPr>
      <w:rFonts w:cs="Lucida Sans"/>
      <w:i/>
      <w:iCs/>
      <w:sz w:val="24"/>
      <w:szCs w:val="24"/>
    </w:rPr>
  </w:style>
  <w:style w:type="paragraph" w:styleId="af5">
    <w:name w:val="index heading"/>
    <w:basedOn w:val="a"/>
    <w:qFormat/>
    <w:pPr>
      <w:suppressLineNumbers/>
    </w:pPr>
    <w:rPr>
      <w:rFonts w:cs="Lucida Sans"/>
    </w:rPr>
  </w:style>
  <w:style w:type="paragraph" w:styleId="af6">
    <w:name w:val="List Paragraph"/>
    <w:basedOn w:val="a"/>
    <w:uiPriority w:val="99"/>
    <w:qFormat/>
    <w:rsid w:val="003C22A0"/>
    <w:pPr>
      <w:ind w:left="720"/>
      <w:contextualSpacing/>
    </w:pPr>
  </w:style>
  <w:style w:type="paragraph" w:styleId="af7">
    <w:name w:val="Normal (Web)"/>
    <w:basedOn w:val="a"/>
    <w:uiPriority w:val="99"/>
    <w:qFormat/>
    <w:rsid w:val="009C7295"/>
    <w:pPr>
      <w:spacing w:beforeAutospacing="1" w:afterAutospacing="1" w:line="240" w:lineRule="auto"/>
    </w:pPr>
    <w:rPr>
      <w:rFonts w:ascii="Times New Roman" w:eastAsia="Calibri" w:hAnsi="Times New Roman" w:cs="Times New Roman"/>
      <w:sz w:val="24"/>
      <w:szCs w:val="24"/>
      <w:lang w:eastAsia="ru-RU"/>
    </w:rPr>
  </w:style>
  <w:style w:type="paragraph" w:styleId="af8">
    <w:name w:val="Balloon Text"/>
    <w:basedOn w:val="a"/>
    <w:uiPriority w:val="99"/>
    <w:semiHidden/>
    <w:unhideWhenUsed/>
    <w:qFormat/>
    <w:rsid w:val="00A3571A"/>
    <w:pPr>
      <w:spacing w:after="0" w:line="240" w:lineRule="auto"/>
    </w:pPr>
    <w:rPr>
      <w:rFonts w:ascii="Tahoma" w:hAnsi="Tahoma" w:cs="Tahoma"/>
      <w:sz w:val="16"/>
      <w:szCs w:val="16"/>
    </w:rPr>
  </w:style>
  <w:style w:type="paragraph" w:customStyle="1" w:styleId="af9">
    <w:name w:val="Верхний и нижний колонтитулы"/>
    <w:basedOn w:val="a"/>
    <w:qFormat/>
  </w:style>
  <w:style w:type="paragraph" w:styleId="afa">
    <w:name w:val="header"/>
    <w:basedOn w:val="a"/>
    <w:uiPriority w:val="99"/>
    <w:unhideWhenUsed/>
    <w:rsid w:val="001979BE"/>
    <w:pPr>
      <w:tabs>
        <w:tab w:val="center" w:pos="4677"/>
        <w:tab w:val="right" w:pos="9355"/>
      </w:tabs>
      <w:spacing w:after="0" w:line="240" w:lineRule="auto"/>
    </w:pPr>
  </w:style>
  <w:style w:type="paragraph" w:styleId="afb">
    <w:name w:val="footer"/>
    <w:basedOn w:val="a"/>
    <w:uiPriority w:val="99"/>
    <w:unhideWhenUsed/>
    <w:rsid w:val="001979BE"/>
    <w:pPr>
      <w:tabs>
        <w:tab w:val="center" w:pos="4677"/>
        <w:tab w:val="right" w:pos="9355"/>
      </w:tabs>
      <w:spacing w:after="0" w:line="240" w:lineRule="auto"/>
    </w:pPr>
  </w:style>
  <w:style w:type="paragraph" w:customStyle="1" w:styleId="afc">
    <w:name w:val="Чертежный"/>
    <w:uiPriority w:val="99"/>
    <w:qFormat/>
    <w:rsid w:val="001979BE"/>
    <w:pPr>
      <w:jc w:val="both"/>
    </w:pPr>
    <w:rPr>
      <w:rFonts w:ascii="ISOCPEUR" w:eastAsia="Times New Roman" w:hAnsi="ISOCPEUR" w:cs="Times New Roman"/>
      <w:i/>
      <w:sz w:val="28"/>
      <w:szCs w:val="20"/>
      <w:lang w:val="uk-UA" w:eastAsia="ru-RU"/>
    </w:rPr>
  </w:style>
  <w:style w:type="paragraph" w:customStyle="1" w:styleId="21">
    <w:name w:val="Основной текст (2)"/>
    <w:basedOn w:val="a"/>
    <w:link w:val="20"/>
    <w:qFormat/>
    <w:rsid w:val="00DB0A99"/>
    <w:pPr>
      <w:shd w:val="clear" w:color="auto" w:fill="FFFFFF"/>
      <w:spacing w:before="660" w:after="660" w:line="408" w:lineRule="exact"/>
      <w:jc w:val="center"/>
    </w:pPr>
    <w:rPr>
      <w:sz w:val="23"/>
      <w:szCs w:val="23"/>
    </w:rPr>
  </w:style>
  <w:style w:type="paragraph" w:styleId="afd">
    <w:name w:val="TOC Heading"/>
    <w:basedOn w:val="1"/>
    <w:next w:val="a"/>
    <w:uiPriority w:val="39"/>
    <w:unhideWhenUsed/>
    <w:qFormat/>
    <w:rsid w:val="009F64DD"/>
    <w:pPr>
      <w:keepLines/>
      <w:spacing w:before="480" w:line="276" w:lineRule="auto"/>
      <w:jc w:val="left"/>
      <w:outlineLvl w:val="9"/>
    </w:pPr>
    <w:rPr>
      <w:rFonts w:asciiTheme="majorHAnsi" w:eastAsiaTheme="majorEastAsia" w:hAnsiTheme="majorHAnsi" w:cstheme="majorBidi"/>
      <w:b/>
      <w:bCs/>
      <w:color w:val="2E74B5" w:themeColor="accent1" w:themeShade="BF"/>
      <w:szCs w:val="28"/>
    </w:rPr>
  </w:style>
  <w:style w:type="paragraph" w:styleId="23">
    <w:name w:val="toc 2"/>
    <w:basedOn w:val="a"/>
    <w:next w:val="a"/>
    <w:autoRedefine/>
    <w:uiPriority w:val="39"/>
    <w:unhideWhenUsed/>
    <w:rsid w:val="009F64DD"/>
    <w:pPr>
      <w:spacing w:after="100"/>
      <w:ind w:left="220"/>
    </w:pPr>
  </w:style>
  <w:style w:type="paragraph" w:customStyle="1" w:styleId="12">
    <w:name w:val="Абзац списка1"/>
    <w:basedOn w:val="a"/>
    <w:uiPriority w:val="99"/>
    <w:qFormat/>
    <w:rsid w:val="00F736EB"/>
    <w:pPr>
      <w:spacing w:after="200" w:line="276" w:lineRule="auto"/>
      <w:ind w:left="720"/>
      <w:textAlignment w:val="baseline"/>
    </w:pPr>
    <w:rPr>
      <w:rFonts w:ascii="Liberation Serif" w:eastAsia="NSimSun" w:hAnsi="Liberation Serif" w:cs="Lucida Sans"/>
      <w:kern w:val="2"/>
      <w:sz w:val="24"/>
      <w:szCs w:val="24"/>
      <w:lang w:eastAsia="zh-CN" w:bidi="hi-IN"/>
    </w:rPr>
  </w:style>
  <w:style w:type="paragraph" w:customStyle="1" w:styleId="afe">
    <w:name w:val="Содержимое таблицы"/>
    <w:basedOn w:val="a"/>
    <w:uiPriority w:val="99"/>
    <w:qFormat/>
    <w:rsid w:val="00F736EB"/>
    <w:pPr>
      <w:widowControl w:val="0"/>
      <w:suppressLineNumbers/>
    </w:pPr>
  </w:style>
  <w:style w:type="paragraph" w:styleId="aff">
    <w:name w:val="footnote text"/>
    <w:basedOn w:val="a"/>
    <w:uiPriority w:val="99"/>
    <w:rsid w:val="00F736EB"/>
    <w:pPr>
      <w:widowControl w:val="0"/>
      <w:suppressLineNumbers/>
      <w:spacing w:after="0" w:line="240" w:lineRule="auto"/>
      <w:ind w:left="283" w:hanging="283"/>
    </w:pPr>
    <w:rPr>
      <w:rFonts w:ascii="Times New Roman" w:eastAsia="SimSun" w:hAnsi="Times New Roman" w:cs="Mangal"/>
      <w:kern w:val="2"/>
      <w:sz w:val="20"/>
      <w:szCs w:val="20"/>
      <w:lang w:eastAsia="hi-IN" w:bidi="hi-IN"/>
    </w:rPr>
  </w:style>
  <w:style w:type="paragraph" w:styleId="HTML2">
    <w:name w:val="HTML Preformatted"/>
    <w:basedOn w:val="a"/>
    <w:uiPriority w:val="99"/>
    <w:unhideWhenUsed/>
    <w:qFormat/>
    <w:rsid w:val="0050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msonormal0">
    <w:name w:val="msonormal"/>
    <w:basedOn w:val="a"/>
    <w:uiPriority w:val="99"/>
    <w:qFormat/>
    <w:rsid w:val="005078BA"/>
    <w:pPr>
      <w:spacing w:beforeAutospacing="1" w:afterAutospacing="1" w:line="240" w:lineRule="auto"/>
    </w:pPr>
    <w:rPr>
      <w:rFonts w:ascii="Times New Roman" w:eastAsia="Calibri" w:hAnsi="Times New Roman" w:cs="Times New Roman"/>
      <w:sz w:val="24"/>
      <w:szCs w:val="24"/>
      <w:lang w:eastAsia="ru-RU"/>
    </w:rPr>
  </w:style>
  <w:style w:type="paragraph" w:styleId="13">
    <w:name w:val="toc 1"/>
    <w:basedOn w:val="a"/>
    <w:next w:val="a"/>
    <w:autoRedefine/>
    <w:uiPriority w:val="39"/>
    <w:unhideWhenUsed/>
    <w:rsid w:val="005078BA"/>
    <w:pPr>
      <w:spacing w:after="100" w:line="254" w:lineRule="auto"/>
    </w:pPr>
  </w:style>
  <w:style w:type="paragraph" w:styleId="aff0">
    <w:name w:val="Title"/>
    <w:basedOn w:val="a"/>
    <w:next w:val="a"/>
    <w:uiPriority w:val="10"/>
    <w:qFormat/>
    <w:rsid w:val="005078BA"/>
    <w:pPr>
      <w:spacing w:after="0" w:line="240" w:lineRule="auto"/>
      <w:contextualSpacing/>
    </w:pPr>
    <w:rPr>
      <w:rFonts w:asciiTheme="majorHAnsi" w:eastAsiaTheme="majorEastAsia" w:hAnsiTheme="majorHAnsi" w:cstheme="majorBidi"/>
      <w:spacing w:val="-10"/>
      <w:kern w:val="2"/>
      <w:sz w:val="56"/>
      <w:szCs w:val="56"/>
    </w:rPr>
  </w:style>
  <w:style w:type="paragraph" w:styleId="aff1">
    <w:name w:val="Subtitle"/>
    <w:basedOn w:val="a"/>
    <w:next w:val="a"/>
    <w:uiPriority w:val="11"/>
    <w:qFormat/>
    <w:rsid w:val="005078BA"/>
    <w:pPr>
      <w:spacing w:line="254" w:lineRule="auto"/>
    </w:pPr>
    <w:rPr>
      <w:rFonts w:eastAsiaTheme="minorEastAsia"/>
      <w:color w:val="5A5A5A" w:themeColor="text1" w:themeTint="A5"/>
      <w:spacing w:val="15"/>
    </w:rPr>
  </w:style>
  <w:style w:type="paragraph" w:customStyle="1" w:styleId="24">
    <w:name w:val="Абзац списка2"/>
    <w:basedOn w:val="a"/>
    <w:uiPriority w:val="99"/>
    <w:qFormat/>
    <w:rsid w:val="005078BA"/>
    <w:pPr>
      <w:spacing w:after="200" w:line="276" w:lineRule="auto"/>
      <w:ind w:left="720"/>
    </w:pPr>
    <w:rPr>
      <w:rFonts w:ascii="Liberation Serif" w:eastAsia="NSimSun" w:hAnsi="Liberation Serif" w:cs="Lucida Sans"/>
      <w:kern w:val="2"/>
      <w:sz w:val="24"/>
      <w:szCs w:val="24"/>
      <w:lang w:eastAsia="zh-CN" w:bidi="hi-IN"/>
    </w:rPr>
  </w:style>
  <w:style w:type="table" w:styleId="aff2">
    <w:name w:val="Table Grid"/>
    <w:basedOn w:val="a1"/>
    <w:uiPriority w:val="39"/>
    <w:rsid w:val="00DC7D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3">
    <w:name w:val="Hyperlink"/>
    <w:basedOn w:val="a0"/>
    <w:uiPriority w:val="99"/>
    <w:semiHidden/>
    <w:unhideWhenUsed/>
    <w:rsid w:val="008D53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552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8.1c.ru/overview/Term_000000883.htm"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v8.1c.ru/overview/Term_000000581.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rogrammist1s.ru/web-servisyi-v-1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puch.ru/trebovaniya-k-funkcionalenim-harakteristikam-sredstv-kud/index.html"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ru.wikipedia.org/wiki/1%D0%A1"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ru.wikipedia.org/wiki/%D0%9F%D1%80%D0%BE%D0%B3%D1%80%D0%B0%D0%BC%D0%BC%D0%BD%D1%8B%D0%B9_%D0%BF%D1%80%D0%BE%D0%B4%D1%83%D0%BA%D1%82"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8B194-FDF6-4141-A4D6-7BFF248A1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22</Pages>
  <Words>4252</Words>
  <Characters>24242</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209-prepodavatel</dc:creator>
  <dc:description/>
  <cp:lastModifiedBy>Горюнова Евгения Александровна</cp:lastModifiedBy>
  <cp:revision>18</cp:revision>
  <cp:lastPrinted>2022-01-11T21:04:00Z</cp:lastPrinted>
  <dcterms:created xsi:type="dcterms:W3CDTF">2022-06-22T16:11:00Z</dcterms:created>
  <dcterms:modified xsi:type="dcterms:W3CDTF">2022-07-05T10:54:00Z</dcterms:modified>
  <dc:language>ru-RU</dc:language>
</cp:coreProperties>
</file>